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9B67E" w14:textId="77777777" w:rsidR="00083B55" w:rsidRDefault="00B9516D" w:rsidP="00083B55">
      <w:pPr>
        <w:pStyle w:val="a3"/>
      </w:pPr>
      <w:r>
        <w:rPr>
          <w:rFonts w:hint="eastAsia"/>
        </w:rPr>
        <w:t>送片机接口变更请求</w:t>
      </w:r>
    </w:p>
    <w:p w14:paraId="557A30F2" w14:textId="2298D56E" w:rsidR="00C15E97" w:rsidRPr="00C15E97" w:rsidRDefault="00817DAF" w:rsidP="00220F5D">
      <w:pPr>
        <w:pStyle w:val="-9"/>
        <w:rPr>
          <w:ins w:id="1" w:author="薛松" w:date="2020-05-29T15:57:00Z"/>
          <w:rFonts w:hint="eastAsia"/>
          <w:rPrChange w:id="2" w:author="薛松" w:date="2020-05-29T16:01:00Z">
            <w:rPr>
              <w:ins w:id="3" w:author="薛松" w:date="2020-05-29T15:57:00Z"/>
              <w:rFonts w:hint="eastAsia"/>
            </w:rPr>
          </w:rPrChange>
        </w:rPr>
        <w:pPrChange w:id="4" w:author="薛松" w:date="2020-05-29T16:01:00Z">
          <w:pPr/>
        </w:pPrChange>
      </w:pPr>
      <w:ins w:id="5" w:author="薛松" w:date="2020-05-29T15:56:00Z">
        <w:r>
          <w:rPr>
            <w:rFonts w:hint="eastAsia"/>
          </w:rPr>
          <w:t>2</w:t>
        </w:r>
        <w:r>
          <w:t>020</w:t>
        </w:r>
        <w:r>
          <w:rPr>
            <w:rFonts w:hint="eastAsia"/>
          </w:rPr>
          <w:t>-</w:t>
        </w:r>
        <w:r>
          <w:t>05</w:t>
        </w:r>
        <w:r>
          <w:rPr>
            <w:rFonts w:hint="eastAsia"/>
          </w:rPr>
          <w:t>-</w:t>
        </w:r>
        <w:r>
          <w:t>29</w:t>
        </w:r>
        <w:r>
          <w:rPr>
            <w:rFonts w:hint="eastAsia"/>
          </w:rPr>
          <w:t>讨论</w:t>
        </w:r>
      </w:ins>
      <w:ins w:id="6" w:author="薛松" w:date="2020-05-29T15:57:00Z">
        <w:r>
          <w:rPr>
            <w:rFonts w:hint="eastAsia"/>
          </w:rPr>
          <w:t>纪要</w:t>
        </w:r>
      </w:ins>
    </w:p>
    <w:p w14:paraId="223EB02B" w14:textId="1E625B9B" w:rsidR="00817DAF" w:rsidRDefault="00C15E97" w:rsidP="00C15E97">
      <w:pPr>
        <w:pStyle w:val="-11"/>
        <w:rPr>
          <w:ins w:id="7" w:author="薛松" w:date="2020-05-29T15:59:00Z"/>
        </w:rPr>
        <w:pPrChange w:id="8" w:author="薛松" w:date="2020-05-29T16:01:00Z">
          <w:pPr/>
        </w:pPrChange>
      </w:pPr>
      <w:ins w:id="9" w:author="薛松" w:date="2020-05-29T15:58:00Z">
        <w:r>
          <w:rPr>
            <w:rFonts w:hint="eastAsia"/>
          </w:rPr>
          <w:t>消息序列号暂不需要考虑。当发生消息丢失时，需要</w:t>
        </w:r>
      </w:ins>
      <w:ins w:id="10" w:author="薛松" w:date="2020-05-29T15:59:00Z">
        <w:r>
          <w:rPr>
            <w:rFonts w:hint="eastAsia"/>
          </w:rPr>
          <w:t>人工解决</w:t>
        </w:r>
      </w:ins>
    </w:p>
    <w:p w14:paraId="3E60FAC3" w14:textId="2E7E249E" w:rsidR="00C15E97" w:rsidRDefault="00C15E97" w:rsidP="00C15E97">
      <w:pPr>
        <w:pStyle w:val="-11"/>
        <w:rPr>
          <w:ins w:id="11" w:author="薛松" w:date="2020-05-29T15:59:00Z"/>
        </w:rPr>
        <w:pPrChange w:id="12" w:author="薛松" w:date="2020-05-29T16:01:00Z">
          <w:pPr/>
        </w:pPrChange>
      </w:pPr>
      <w:ins w:id="13" w:author="薛松" w:date="2020-05-29T15:59:00Z">
        <w:r>
          <w:rPr>
            <w:rFonts w:hint="eastAsia"/>
          </w:rPr>
          <w:t>取片还片的错误原因增加，具体形式汤工定义一下</w:t>
        </w:r>
      </w:ins>
    </w:p>
    <w:p w14:paraId="384F8A9B" w14:textId="3D37FA15" w:rsidR="00C15E97" w:rsidRDefault="00C15E97" w:rsidP="00C15E97">
      <w:pPr>
        <w:pStyle w:val="-11"/>
        <w:rPr>
          <w:ins w:id="14" w:author="薛松" w:date="2020-05-29T16:00:00Z"/>
        </w:rPr>
        <w:pPrChange w:id="15" w:author="薛松" w:date="2020-05-29T16:01:00Z">
          <w:pPr/>
        </w:pPrChange>
      </w:pPr>
      <w:ins w:id="16" w:author="薛松" w:date="2020-05-29T15:59:00Z">
        <w:r>
          <w:rPr>
            <w:rFonts w:hint="eastAsia"/>
          </w:rPr>
          <w:t>硬件将增加非易失性存储器件，会保存掉电前的位置。</w:t>
        </w:r>
      </w:ins>
      <w:ins w:id="17" w:author="薛松" w:date="2020-05-29T16:00:00Z">
        <w:r>
          <w:rPr>
            <w:rFonts w:hint="eastAsia"/>
          </w:rPr>
          <w:t>下次上电前可以上报给上位机。上位机要识别（利用现在的INIT响应）并做相应的处理。开工流程接纳</w:t>
        </w:r>
      </w:ins>
    </w:p>
    <w:p w14:paraId="2781DE95" w14:textId="27E5481D" w:rsidR="00C15E97" w:rsidRDefault="00C15E97" w:rsidP="00C15E97">
      <w:pPr>
        <w:pStyle w:val="-11"/>
        <w:rPr>
          <w:ins w:id="18" w:author="薛松" w:date="2020-05-29T16:01:00Z"/>
        </w:rPr>
        <w:pPrChange w:id="19" w:author="薛松" w:date="2020-05-29T16:01:00Z">
          <w:pPr/>
        </w:pPrChange>
      </w:pPr>
      <w:ins w:id="20" w:author="薛松" w:date="2020-05-29T16:00:00Z">
        <w:r>
          <w:rPr>
            <w:rFonts w:hint="eastAsia"/>
          </w:rPr>
          <w:t>坐标校正功能接纳。接口</w:t>
        </w:r>
      </w:ins>
      <w:ins w:id="21" w:author="薛松" w:date="2020-05-29T16:01:00Z">
        <w:r>
          <w:rPr>
            <w:rFonts w:hint="eastAsia"/>
          </w:rPr>
          <w:t>根据方法来定，汤工先给一下</w:t>
        </w:r>
      </w:ins>
    </w:p>
    <w:p w14:paraId="220C3EBA" w14:textId="533EF6A8" w:rsidR="00C15E97" w:rsidRDefault="00C15E97" w:rsidP="00C15E97">
      <w:pPr>
        <w:pStyle w:val="-11"/>
        <w:rPr>
          <w:ins w:id="22" w:author="薛松" w:date="2020-05-29T16:01:00Z"/>
        </w:rPr>
        <w:pPrChange w:id="23" w:author="薛松" w:date="2020-05-29T16:01:00Z">
          <w:pPr/>
        </w:pPrChange>
      </w:pPr>
      <w:ins w:id="24" w:author="薛松" w:date="2020-05-29T16:01:00Z">
        <w:r>
          <w:rPr>
            <w:rFonts w:hint="eastAsia"/>
          </w:rPr>
          <w:t>告警暂不接纳</w:t>
        </w:r>
      </w:ins>
    </w:p>
    <w:p w14:paraId="31895F67" w14:textId="77777777" w:rsidR="00C15E97" w:rsidRDefault="00C15E97" w:rsidP="00817DAF">
      <w:pPr>
        <w:rPr>
          <w:ins w:id="25" w:author="薛松" w:date="2020-05-29T15:57:00Z"/>
          <w:rFonts w:hint="eastAsia"/>
        </w:rPr>
      </w:pPr>
    </w:p>
    <w:p w14:paraId="459F5B40" w14:textId="77777777" w:rsidR="00817DAF" w:rsidRPr="00817DAF" w:rsidRDefault="00817DAF" w:rsidP="00817DAF">
      <w:pPr>
        <w:rPr>
          <w:ins w:id="26" w:author="薛松" w:date="2020-05-29T15:56:00Z"/>
          <w:rFonts w:hint="eastAsia"/>
          <w:rPrChange w:id="27" w:author="薛松" w:date="2020-05-29T15:57:00Z">
            <w:rPr>
              <w:ins w:id="28" w:author="薛松" w:date="2020-05-29T15:56:00Z"/>
              <w:rFonts w:hint="eastAsia"/>
            </w:rPr>
          </w:rPrChange>
        </w:rPr>
        <w:pPrChange w:id="29" w:author="薛松" w:date="2020-05-29T15:57:00Z">
          <w:pPr/>
        </w:pPrChange>
      </w:pPr>
    </w:p>
    <w:p w14:paraId="182D0F03" w14:textId="13A59B71" w:rsidR="00817DAF" w:rsidRDefault="00817DAF" w:rsidP="00A870D3">
      <w:pPr>
        <w:rPr>
          <w:ins w:id="30" w:author="薛松" w:date="2020-05-29T15:56:00Z"/>
        </w:rPr>
      </w:pPr>
    </w:p>
    <w:p w14:paraId="5348FE1D" w14:textId="77777777" w:rsidR="00817DAF" w:rsidRPr="00A870D3" w:rsidRDefault="00817DAF" w:rsidP="00A870D3">
      <w:pPr>
        <w:rPr>
          <w:rFonts w:hint="eastAsia"/>
        </w:rPr>
      </w:pPr>
    </w:p>
    <w:p w14:paraId="4983C911" w14:textId="77777777" w:rsidR="005A48C0" w:rsidRDefault="005A48C0" w:rsidP="005A48C0">
      <w:pPr>
        <w:pStyle w:val="1"/>
      </w:pPr>
      <w:r>
        <w:rPr>
          <w:rFonts w:hint="eastAsia"/>
        </w:rPr>
        <w:t>命令列表</w:t>
      </w:r>
      <w:r w:rsidR="00C445E4">
        <w:rPr>
          <w:rFonts w:hint="eastAsia"/>
        </w:rPr>
        <w:t>修改说明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1"/>
        <w:gridCol w:w="1462"/>
        <w:gridCol w:w="3815"/>
        <w:gridCol w:w="1638"/>
      </w:tblGrid>
      <w:tr w:rsidR="00C445E4" w14:paraId="708F290C" w14:textId="77777777" w:rsidTr="00B07D53">
        <w:tc>
          <w:tcPr>
            <w:tcW w:w="1381" w:type="dxa"/>
          </w:tcPr>
          <w:p w14:paraId="5FC57667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462" w:type="dxa"/>
          </w:tcPr>
          <w:p w14:paraId="355C3678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命令ID</w:t>
            </w:r>
          </w:p>
        </w:tc>
        <w:tc>
          <w:tcPr>
            <w:tcW w:w="3815" w:type="dxa"/>
          </w:tcPr>
          <w:p w14:paraId="2DA26666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命令描述</w:t>
            </w:r>
          </w:p>
        </w:tc>
        <w:tc>
          <w:tcPr>
            <w:tcW w:w="1638" w:type="dxa"/>
          </w:tcPr>
          <w:p w14:paraId="4A3F1180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修改说明</w:t>
            </w:r>
          </w:p>
        </w:tc>
      </w:tr>
      <w:tr w:rsidR="00C445E4" w14:paraId="3A53FE4C" w14:textId="77777777" w:rsidTr="00B07D53">
        <w:tc>
          <w:tcPr>
            <w:tcW w:w="1381" w:type="dxa"/>
          </w:tcPr>
          <w:p w14:paraId="3F26B17D" w14:textId="77777777" w:rsidR="00C445E4" w:rsidRDefault="00C445E4" w:rsidP="005A48C0">
            <w:pPr>
              <w:pStyle w:val="-22"/>
              <w:ind w:firstLine="0"/>
            </w:pPr>
          </w:p>
        </w:tc>
        <w:tc>
          <w:tcPr>
            <w:tcW w:w="1462" w:type="dxa"/>
          </w:tcPr>
          <w:p w14:paraId="4A73D343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815" w:type="dxa"/>
          </w:tcPr>
          <w:p w14:paraId="587C9CC9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无操作</w:t>
            </w:r>
          </w:p>
        </w:tc>
        <w:tc>
          <w:tcPr>
            <w:tcW w:w="1638" w:type="dxa"/>
          </w:tcPr>
          <w:p w14:paraId="3F97B6FE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677E871B" w14:textId="77777777" w:rsidTr="00B07D53">
        <w:tc>
          <w:tcPr>
            <w:tcW w:w="1381" w:type="dxa"/>
          </w:tcPr>
          <w:p w14:paraId="434F8326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INIT</w:t>
            </w:r>
          </w:p>
        </w:tc>
        <w:tc>
          <w:tcPr>
            <w:tcW w:w="1462" w:type="dxa"/>
          </w:tcPr>
          <w:p w14:paraId="5C6724F7" w14:textId="77777777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3815" w:type="dxa"/>
          </w:tcPr>
          <w:p w14:paraId="7C02019A" w14:textId="77777777" w:rsidR="00C445E4" w:rsidRDefault="00C445E4" w:rsidP="005A48C0">
            <w:pPr>
              <w:pStyle w:val="-22"/>
              <w:ind w:firstLine="0"/>
            </w:pPr>
            <w:r w:rsidRPr="000C2C25">
              <w:rPr>
                <w:rFonts w:hint="eastAsia"/>
              </w:rPr>
              <w:t>硬件初始化操作</w:t>
            </w:r>
          </w:p>
        </w:tc>
        <w:tc>
          <w:tcPr>
            <w:tcW w:w="1638" w:type="dxa"/>
          </w:tcPr>
          <w:p w14:paraId="74046408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修改</w:t>
            </w:r>
          </w:p>
        </w:tc>
      </w:tr>
      <w:tr w:rsidR="00C445E4" w14:paraId="6CED4513" w14:textId="77777777" w:rsidTr="00B07D53">
        <w:tc>
          <w:tcPr>
            <w:tcW w:w="1381" w:type="dxa"/>
          </w:tcPr>
          <w:p w14:paraId="7C120EEA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1462" w:type="dxa"/>
          </w:tcPr>
          <w:p w14:paraId="5BD32DBA" w14:textId="77777777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x02</w:t>
            </w:r>
          </w:p>
        </w:tc>
        <w:tc>
          <w:tcPr>
            <w:tcW w:w="3815" w:type="dxa"/>
          </w:tcPr>
          <w:p w14:paraId="4F8E2930" w14:textId="77777777" w:rsidR="00C445E4" w:rsidRDefault="00C445E4" w:rsidP="005A48C0">
            <w:pPr>
              <w:pStyle w:val="-22"/>
              <w:ind w:firstLine="0"/>
            </w:pPr>
            <w:r>
              <w:rPr>
                <w:rFonts w:hint="eastAsia"/>
              </w:rPr>
              <w:t>机械</w:t>
            </w:r>
            <w:r w:rsidRPr="000F643B">
              <w:rPr>
                <w:rFonts w:hint="eastAsia"/>
              </w:rPr>
              <w:t>复位操作</w:t>
            </w:r>
            <w:r>
              <w:rPr>
                <w:rFonts w:hint="eastAsia"/>
              </w:rPr>
              <w:t>/暂停</w:t>
            </w:r>
          </w:p>
        </w:tc>
        <w:tc>
          <w:tcPr>
            <w:tcW w:w="1638" w:type="dxa"/>
          </w:tcPr>
          <w:p w14:paraId="1BCEF081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60692F75" w14:textId="77777777" w:rsidTr="00B07D53">
        <w:tc>
          <w:tcPr>
            <w:tcW w:w="1381" w:type="dxa"/>
          </w:tcPr>
          <w:p w14:paraId="657FDD4A" w14:textId="77777777" w:rsidR="00C445E4" w:rsidRDefault="00B07D53" w:rsidP="005A48C0">
            <w:pPr>
              <w:pStyle w:val="-22"/>
              <w:ind w:firstLine="0"/>
            </w:pPr>
            <w:r>
              <w:t>STATUS</w:t>
            </w:r>
          </w:p>
        </w:tc>
        <w:tc>
          <w:tcPr>
            <w:tcW w:w="1462" w:type="dxa"/>
          </w:tcPr>
          <w:p w14:paraId="75595598" w14:textId="77777777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x03</w:t>
            </w:r>
          </w:p>
        </w:tc>
        <w:tc>
          <w:tcPr>
            <w:tcW w:w="3815" w:type="dxa"/>
          </w:tcPr>
          <w:p w14:paraId="7F358FC4" w14:textId="77777777" w:rsidR="00C445E4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获取片盒的状态</w:t>
            </w:r>
          </w:p>
        </w:tc>
        <w:tc>
          <w:tcPr>
            <w:tcW w:w="1638" w:type="dxa"/>
          </w:tcPr>
          <w:p w14:paraId="44D9539B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21BAD9DB" w14:textId="77777777" w:rsidTr="00B07D53">
        <w:tc>
          <w:tcPr>
            <w:tcW w:w="1381" w:type="dxa"/>
          </w:tcPr>
          <w:p w14:paraId="3E4E86A7" w14:textId="77777777" w:rsidR="00C445E4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62" w:type="dxa"/>
          </w:tcPr>
          <w:p w14:paraId="659084C4" w14:textId="77777777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3815" w:type="dxa"/>
          </w:tcPr>
          <w:p w14:paraId="744233B5" w14:textId="77777777" w:rsidR="00C445E4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取片操作</w:t>
            </w:r>
          </w:p>
        </w:tc>
        <w:tc>
          <w:tcPr>
            <w:tcW w:w="1638" w:type="dxa"/>
          </w:tcPr>
          <w:p w14:paraId="2AC6A529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789DA55E" w14:textId="77777777" w:rsidTr="00B07D53">
        <w:tc>
          <w:tcPr>
            <w:tcW w:w="1381" w:type="dxa"/>
          </w:tcPr>
          <w:p w14:paraId="184476BC" w14:textId="77777777" w:rsidR="00C445E4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462" w:type="dxa"/>
          </w:tcPr>
          <w:p w14:paraId="158BCB6A" w14:textId="77777777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3815" w:type="dxa"/>
          </w:tcPr>
          <w:p w14:paraId="2F074F11" w14:textId="77777777" w:rsidR="00C445E4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还片操作</w:t>
            </w:r>
          </w:p>
        </w:tc>
        <w:tc>
          <w:tcPr>
            <w:tcW w:w="1638" w:type="dxa"/>
          </w:tcPr>
          <w:p w14:paraId="4671036F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2C39DD5B" w14:textId="77777777" w:rsidTr="00B07D53">
        <w:tc>
          <w:tcPr>
            <w:tcW w:w="1381" w:type="dxa"/>
          </w:tcPr>
          <w:p w14:paraId="52DE0481" w14:textId="77777777" w:rsidR="00C445E4" w:rsidRDefault="00C445E4" w:rsidP="005A48C0">
            <w:pPr>
              <w:pStyle w:val="-22"/>
              <w:ind w:firstLine="0"/>
            </w:pPr>
          </w:p>
        </w:tc>
        <w:tc>
          <w:tcPr>
            <w:tcW w:w="1462" w:type="dxa"/>
          </w:tcPr>
          <w:p w14:paraId="2A5F9E5C" w14:textId="77777777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x06</w:t>
            </w:r>
          </w:p>
        </w:tc>
        <w:tc>
          <w:tcPr>
            <w:tcW w:w="3815" w:type="dxa"/>
          </w:tcPr>
          <w:p w14:paraId="314AEC91" w14:textId="77777777" w:rsidR="00C445E4" w:rsidRPr="000F643B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获取当前片盒</w:t>
            </w:r>
          </w:p>
        </w:tc>
        <w:tc>
          <w:tcPr>
            <w:tcW w:w="1638" w:type="dxa"/>
          </w:tcPr>
          <w:p w14:paraId="2262328C" w14:textId="77777777" w:rsidR="00C445E4" w:rsidRDefault="00C445E4" w:rsidP="005A48C0">
            <w:pPr>
              <w:pStyle w:val="-22"/>
              <w:ind w:firstLine="0"/>
            </w:pPr>
          </w:p>
        </w:tc>
      </w:tr>
      <w:tr w:rsidR="00C445E4" w14:paraId="1CFFE75B" w14:textId="77777777" w:rsidTr="00B07D53">
        <w:tc>
          <w:tcPr>
            <w:tcW w:w="1381" w:type="dxa"/>
          </w:tcPr>
          <w:p w14:paraId="42EDC440" w14:textId="77777777" w:rsidR="00C445E4" w:rsidRDefault="00C445E4" w:rsidP="005A48C0">
            <w:pPr>
              <w:pStyle w:val="-22"/>
              <w:ind w:firstLine="0"/>
            </w:pPr>
          </w:p>
        </w:tc>
        <w:tc>
          <w:tcPr>
            <w:tcW w:w="1462" w:type="dxa"/>
          </w:tcPr>
          <w:p w14:paraId="368E9D13" w14:textId="77777777" w:rsidR="00C445E4" w:rsidRDefault="00C445E4" w:rsidP="005A48C0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x07</w:t>
            </w:r>
          </w:p>
        </w:tc>
        <w:tc>
          <w:tcPr>
            <w:tcW w:w="3815" w:type="dxa"/>
          </w:tcPr>
          <w:p w14:paraId="182CA2DE" w14:textId="77777777" w:rsidR="00C445E4" w:rsidRPr="000F643B" w:rsidRDefault="00C445E4" w:rsidP="005A48C0">
            <w:pPr>
              <w:pStyle w:val="-22"/>
              <w:ind w:firstLine="0"/>
            </w:pPr>
            <w:r w:rsidRPr="000F643B">
              <w:rPr>
                <w:rFonts w:hint="eastAsia"/>
              </w:rPr>
              <w:t>切换片盒</w:t>
            </w:r>
          </w:p>
        </w:tc>
        <w:tc>
          <w:tcPr>
            <w:tcW w:w="1638" w:type="dxa"/>
          </w:tcPr>
          <w:p w14:paraId="0370E4A3" w14:textId="77777777" w:rsidR="00C445E4" w:rsidRDefault="00C445E4" w:rsidP="005A48C0">
            <w:pPr>
              <w:pStyle w:val="-22"/>
              <w:ind w:firstLine="0"/>
            </w:pPr>
          </w:p>
        </w:tc>
      </w:tr>
      <w:tr w:rsidR="00B07D53" w14:paraId="1836F386" w14:textId="77777777" w:rsidTr="00B07D53">
        <w:tc>
          <w:tcPr>
            <w:tcW w:w="1381" w:type="dxa"/>
          </w:tcPr>
          <w:p w14:paraId="205B52FF" w14:textId="77777777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K</w:t>
            </w:r>
            <w:r>
              <w:t>ICKOFF</w:t>
            </w:r>
          </w:p>
        </w:tc>
        <w:tc>
          <w:tcPr>
            <w:tcW w:w="1462" w:type="dxa"/>
          </w:tcPr>
          <w:p w14:paraId="6A8BB84E" w14:textId="77777777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3815" w:type="dxa"/>
          </w:tcPr>
          <w:p w14:paraId="0D2A86F8" w14:textId="77777777" w:rsidR="00B07D53" w:rsidRPr="000F643B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开工命令</w:t>
            </w:r>
          </w:p>
        </w:tc>
        <w:tc>
          <w:tcPr>
            <w:tcW w:w="1638" w:type="dxa"/>
          </w:tcPr>
          <w:p w14:paraId="33888A86" w14:textId="77777777" w:rsidR="00B07D53" w:rsidRDefault="00B07D53" w:rsidP="005A48C0">
            <w:pPr>
              <w:pStyle w:val="-22"/>
              <w:ind w:firstLine="0"/>
            </w:pPr>
            <w:r>
              <w:rPr>
                <w:rFonts w:hint="eastAsia"/>
              </w:rPr>
              <w:t>新增</w:t>
            </w:r>
          </w:p>
        </w:tc>
      </w:tr>
      <w:tr w:rsidR="004E7DCC" w14:paraId="7F6D7CF2" w14:textId="77777777" w:rsidTr="00B07D53">
        <w:trPr>
          <w:ins w:id="31" w:author="薛松" w:date="2020-05-29T15:51:00Z"/>
        </w:trPr>
        <w:tc>
          <w:tcPr>
            <w:tcW w:w="1381" w:type="dxa"/>
          </w:tcPr>
          <w:p w14:paraId="2EB1BD46" w14:textId="400E64AA" w:rsidR="004E7DCC" w:rsidRDefault="00D03150" w:rsidP="005A48C0">
            <w:pPr>
              <w:pStyle w:val="-22"/>
              <w:ind w:firstLine="0"/>
              <w:rPr>
                <w:ins w:id="32" w:author="薛松" w:date="2020-05-29T15:51:00Z"/>
              </w:rPr>
            </w:pPr>
            <w:ins w:id="33" w:author="薛松" w:date="2020-05-29T15:53:00Z">
              <w:r>
                <w:rPr>
                  <w:rFonts w:hint="eastAsia"/>
                </w:rPr>
                <w:t>Calibrate</w:t>
              </w:r>
            </w:ins>
          </w:p>
        </w:tc>
        <w:tc>
          <w:tcPr>
            <w:tcW w:w="1462" w:type="dxa"/>
          </w:tcPr>
          <w:p w14:paraId="73B6F194" w14:textId="631D96E5" w:rsidR="004E7DCC" w:rsidRDefault="00D03150" w:rsidP="005A48C0">
            <w:pPr>
              <w:pStyle w:val="-22"/>
              <w:ind w:firstLine="0"/>
              <w:rPr>
                <w:ins w:id="34" w:author="薛松" w:date="2020-05-29T15:51:00Z"/>
              </w:rPr>
            </w:pPr>
            <w:ins w:id="35" w:author="薛松" w:date="2020-05-29T15:53:00Z">
              <w:r>
                <w:rPr>
                  <w:rFonts w:hint="eastAsia"/>
                </w:rPr>
                <w:t>0x</w:t>
              </w:r>
              <w:r>
                <w:t>09</w:t>
              </w:r>
            </w:ins>
          </w:p>
        </w:tc>
        <w:tc>
          <w:tcPr>
            <w:tcW w:w="3815" w:type="dxa"/>
          </w:tcPr>
          <w:p w14:paraId="4C5EC216" w14:textId="114335CB" w:rsidR="004E7DCC" w:rsidRDefault="00D03150" w:rsidP="005A48C0">
            <w:pPr>
              <w:pStyle w:val="-22"/>
              <w:ind w:firstLine="0"/>
              <w:rPr>
                <w:ins w:id="36" w:author="薛松" w:date="2020-05-29T15:51:00Z"/>
              </w:rPr>
            </w:pPr>
            <w:ins w:id="37" w:author="薛松" w:date="2020-05-29T15:53:00Z">
              <w:r>
                <w:rPr>
                  <w:rFonts w:hint="eastAsia"/>
                </w:rPr>
                <w:t>坐标校准</w:t>
              </w:r>
            </w:ins>
          </w:p>
        </w:tc>
        <w:tc>
          <w:tcPr>
            <w:tcW w:w="1638" w:type="dxa"/>
          </w:tcPr>
          <w:p w14:paraId="6A48A1A1" w14:textId="5A73756D" w:rsidR="004E7DCC" w:rsidRDefault="00D03150" w:rsidP="005A48C0">
            <w:pPr>
              <w:pStyle w:val="-22"/>
              <w:ind w:firstLine="0"/>
              <w:rPr>
                <w:ins w:id="38" w:author="薛松" w:date="2020-05-29T15:51:00Z"/>
              </w:rPr>
            </w:pPr>
            <w:ins w:id="39" w:author="薛松" w:date="2020-05-29T15:53:00Z">
              <w:r>
                <w:rPr>
                  <w:rFonts w:hint="eastAsia"/>
                </w:rPr>
                <w:t>新增</w:t>
              </w:r>
            </w:ins>
          </w:p>
        </w:tc>
      </w:tr>
      <w:tr w:rsidR="00B07D53" w14:paraId="4546C757" w14:textId="77777777" w:rsidTr="00B07D53">
        <w:tc>
          <w:tcPr>
            <w:tcW w:w="1381" w:type="dxa"/>
          </w:tcPr>
          <w:p w14:paraId="0F29220A" w14:textId="61AF07F4" w:rsidR="00B07D53" w:rsidRDefault="00B07D53" w:rsidP="005A48C0">
            <w:pPr>
              <w:pStyle w:val="-22"/>
              <w:ind w:firstLine="0"/>
            </w:pPr>
            <w:del w:id="40" w:author="薛松" w:date="2020-05-29T15:51:00Z">
              <w:r w:rsidDel="004E7DCC">
                <w:rPr>
                  <w:rFonts w:hint="eastAsia"/>
                </w:rPr>
                <w:delText>ALM</w:delText>
              </w:r>
            </w:del>
          </w:p>
        </w:tc>
        <w:tc>
          <w:tcPr>
            <w:tcW w:w="1462" w:type="dxa"/>
          </w:tcPr>
          <w:p w14:paraId="380BA29D" w14:textId="66CE55FF" w:rsidR="00B07D53" w:rsidRDefault="00B07D53" w:rsidP="005A48C0">
            <w:pPr>
              <w:pStyle w:val="-22"/>
              <w:ind w:firstLine="0"/>
            </w:pPr>
            <w:del w:id="41" w:author="薛松" w:date="2020-05-29T15:51:00Z">
              <w:r w:rsidDel="004E7DCC">
                <w:rPr>
                  <w:rFonts w:hint="eastAsia"/>
                </w:rPr>
                <w:delText>0</w:delText>
              </w:r>
              <w:r w:rsidDel="004E7DCC">
                <w:delText>x09</w:delText>
              </w:r>
            </w:del>
            <w:ins w:id="42" w:author="薛松" w:date="2020-05-29T15:53:00Z">
              <w:r w:rsidR="000F78B6">
                <w:t>0</w:t>
              </w:r>
              <w:r w:rsidR="000F78B6">
                <w:rPr>
                  <w:rFonts w:hint="eastAsia"/>
                </w:rPr>
                <w:t>x</w:t>
              </w:r>
              <w:r w:rsidR="000F78B6">
                <w:t>0</w:t>
              </w:r>
              <w:r w:rsidR="000F78B6">
                <w:rPr>
                  <w:rFonts w:hint="eastAsia"/>
                </w:rPr>
                <w:t>A</w:t>
              </w:r>
            </w:ins>
          </w:p>
        </w:tc>
        <w:tc>
          <w:tcPr>
            <w:tcW w:w="3815" w:type="dxa"/>
          </w:tcPr>
          <w:p w14:paraId="316A37BA" w14:textId="2E2D47B4" w:rsidR="00B07D53" w:rsidRPr="000F643B" w:rsidRDefault="00B07D53" w:rsidP="005A48C0">
            <w:pPr>
              <w:pStyle w:val="-22"/>
              <w:ind w:firstLine="0"/>
            </w:pPr>
            <w:del w:id="43" w:author="薛松" w:date="2020-05-29T15:51:00Z">
              <w:r w:rsidDel="004E7DCC">
                <w:rPr>
                  <w:rFonts w:hint="eastAsia"/>
                </w:rPr>
                <w:delText>告警上报</w:delText>
              </w:r>
            </w:del>
          </w:p>
        </w:tc>
        <w:tc>
          <w:tcPr>
            <w:tcW w:w="1638" w:type="dxa"/>
          </w:tcPr>
          <w:p w14:paraId="52E8BA7A" w14:textId="265F397D" w:rsidR="00B07D53" w:rsidRDefault="00B07D53" w:rsidP="005A48C0">
            <w:pPr>
              <w:pStyle w:val="-22"/>
              <w:ind w:firstLine="0"/>
            </w:pPr>
            <w:del w:id="44" w:author="薛松" w:date="2020-05-29T15:51:00Z">
              <w:r w:rsidDel="004E7DCC">
                <w:rPr>
                  <w:rFonts w:hint="eastAsia"/>
                </w:rPr>
                <w:delText>新增</w:delText>
              </w:r>
            </w:del>
          </w:p>
        </w:tc>
      </w:tr>
      <w:tr w:rsidR="00B07D53" w14:paraId="2F3FC303" w14:textId="77777777" w:rsidTr="00B07D53">
        <w:tc>
          <w:tcPr>
            <w:tcW w:w="1381" w:type="dxa"/>
          </w:tcPr>
          <w:p w14:paraId="475A3975" w14:textId="6A26D7A6" w:rsidR="00B07D53" w:rsidRDefault="00411BBE" w:rsidP="005A48C0">
            <w:pPr>
              <w:pStyle w:val="-22"/>
              <w:ind w:firstLine="0"/>
            </w:pPr>
            <w:del w:id="45" w:author="薛松" w:date="2020-05-29T15:51:00Z">
              <w:r w:rsidDel="004E7DCC">
                <w:rPr>
                  <w:rFonts w:hint="eastAsia"/>
                </w:rPr>
                <w:delText>QUERY</w:delText>
              </w:r>
            </w:del>
          </w:p>
        </w:tc>
        <w:tc>
          <w:tcPr>
            <w:tcW w:w="1462" w:type="dxa"/>
          </w:tcPr>
          <w:p w14:paraId="6B5B2A13" w14:textId="0318D16C" w:rsidR="00B07D53" w:rsidRDefault="00B07D53" w:rsidP="005A48C0">
            <w:pPr>
              <w:pStyle w:val="-22"/>
              <w:ind w:firstLine="0"/>
            </w:pPr>
            <w:del w:id="46" w:author="薛松" w:date="2020-05-29T15:51:00Z">
              <w:r w:rsidDel="004E7DCC">
                <w:rPr>
                  <w:rFonts w:hint="eastAsia"/>
                </w:rPr>
                <w:delText>0x</w:delText>
              </w:r>
              <w:r w:rsidDel="004E7DCC">
                <w:delText>0</w:delText>
              </w:r>
              <w:r w:rsidDel="004E7DCC">
                <w:rPr>
                  <w:rFonts w:hint="eastAsia"/>
                </w:rPr>
                <w:delText>A</w:delText>
              </w:r>
            </w:del>
          </w:p>
        </w:tc>
        <w:tc>
          <w:tcPr>
            <w:tcW w:w="3815" w:type="dxa"/>
          </w:tcPr>
          <w:p w14:paraId="2369FC50" w14:textId="79BBCF6F" w:rsidR="00B07D53" w:rsidRDefault="00B07D53" w:rsidP="005A48C0">
            <w:pPr>
              <w:pStyle w:val="-22"/>
              <w:ind w:firstLine="0"/>
            </w:pPr>
            <w:del w:id="47" w:author="薛松" w:date="2020-05-29T15:51:00Z">
              <w:r w:rsidDel="004E7DCC">
                <w:rPr>
                  <w:rFonts w:hint="eastAsia"/>
                </w:rPr>
                <w:delText>能力查询</w:delText>
              </w:r>
            </w:del>
          </w:p>
        </w:tc>
        <w:tc>
          <w:tcPr>
            <w:tcW w:w="1638" w:type="dxa"/>
          </w:tcPr>
          <w:p w14:paraId="340141A2" w14:textId="12D11268" w:rsidR="00B07D53" w:rsidRDefault="00B07D53" w:rsidP="005A48C0">
            <w:pPr>
              <w:pStyle w:val="-22"/>
              <w:ind w:firstLine="0"/>
            </w:pPr>
            <w:del w:id="48" w:author="薛松" w:date="2020-05-29T15:51:00Z">
              <w:r w:rsidDel="004E7DCC">
                <w:rPr>
                  <w:rFonts w:hint="eastAsia"/>
                </w:rPr>
                <w:delText>新增</w:delText>
              </w:r>
            </w:del>
          </w:p>
        </w:tc>
      </w:tr>
      <w:tr w:rsidR="00B07D53" w14:paraId="5E571C39" w14:textId="77777777" w:rsidTr="00B07D53">
        <w:tc>
          <w:tcPr>
            <w:tcW w:w="1381" w:type="dxa"/>
          </w:tcPr>
          <w:p w14:paraId="3C2917CB" w14:textId="7401A813" w:rsidR="00B07D53" w:rsidRDefault="00411BBE" w:rsidP="005A48C0">
            <w:pPr>
              <w:pStyle w:val="-22"/>
              <w:ind w:firstLine="0"/>
            </w:pPr>
            <w:del w:id="49" w:author="薛松" w:date="2020-05-29T15:51:00Z">
              <w:r w:rsidDel="004E7DCC">
                <w:rPr>
                  <w:rFonts w:hint="eastAsia"/>
                </w:rPr>
                <w:delText>CONFIG</w:delText>
              </w:r>
            </w:del>
          </w:p>
        </w:tc>
        <w:tc>
          <w:tcPr>
            <w:tcW w:w="1462" w:type="dxa"/>
          </w:tcPr>
          <w:p w14:paraId="0F828816" w14:textId="52F09E9C" w:rsidR="00B07D53" w:rsidRDefault="00B07D53" w:rsidP="005A48C0">
            <w:pPr>
              <w:pStyle w:val="-22"/>
              <w:ind w:firstLine="0"/>
            </w:pPr>
            <w:del w:id="50" w:author="薛松" w:date="2020-05-29T15:51:00Z">
              <w:r w:rsidDel="004E7DCC">
                <w:rPr>
                  <w:rFonts w:hint="eastAsia"/>
                </w:rPr>
                <w:delText>0x</w:delText>
              </w:r>
              <w:r w:rsidDel="004E7DCC">
                <w:delText>0</w:delText>
              </w:r>
              <w:r w:rsidDel="004E7DCC">
                <w:rPr>
                  <w:rFonts w:hint="eastAsia"/>
                </w:rPr>
                <w:delText>B</w:delText>
              </w:r>
            </w:del>
          </w:p>
        </w:tc>
        <w:tc>
          <w:tcPr>
            <w:tcW w:w="3815" w:type="dxa"/>
          </w:tcPr>
          <w:p w14:paraId="1DAB7675" w14:textId="0598F030" w:rsidR="00B07D53" w:rsidRDefault="00B07D53" w:rsidP="005A48C0">
            <w:pPr>
              <w:pStyle w:val="-22"/>
              <w:ind w:firstLine="0"/>
            </w:pPr>
            <w:del w:id="51" w:author="薛松" w:date="2020-05-29T15:51:00Z">
              <w:r w:rsidDel="004E7DCC">
                <w:rPr>
                  <w:rFonts w:hint="eastAsia"/>
                </w:rPr>
                <w:delText>参数配置</w:delText>
              </w:r>
            </w:del>
          </w:p>
        </w:tc>
        <w:tc>
          <w:tcPr>
            <w:tcW w:w="1638" w:type="dxa"/>
          </w:tcPr>
          <w:p w14:paraId="55EC1E66" w14:textId="6F2BFD15" w:rsidR="00B07D53" w:rsidRDefault="00B07D53" w:rsidP="005A48C0">
            <w:pPr>
              <w:pStyle w:val="-22"/>
              <w:ind w:firstLine="0"/>
            </w:pPr>
            <w:del w:id="52" w:author="薛松" w:date="2020-05-29T15:51:00Z">
              <w:r w:rsidDel="004E7DCC">
                <w:rPr>
                  <w:rFonts w:hint="eastAsia"/>
                </w:rPr>
                <w:delText>新增</w:delText>
              </w:r>
            </w:del>
          </w:p>
        </w:tc>
      </w:tr>
      <w:tr w:rsidR="00B07D53" w14:paraId="462CCADF" w14:textId="77777777" w:rsidTr="00B07D53">
        <w:tc>
          <w:tcPr>
            <w:tcW w:w="1381" w:type="dxa"/>
          </w:tcPr>
          <w:p w14:paraId="4EE2A97F" w14:textId="21D8861A" w:rsidR="00B07D53" w:rsidRDefault="000819D9" w:rsidP="005A48C0">
            <w:pPr>
              <w:pStyle w:val="-22"/>
              <w:ind w:firstLine="0"/>
            </w:pPr>
            <w:del w:id="53" w:author="薛松" w:date="2020-05-29T15:51:00Z">
              <w:r w:rsidDel="004E7DCC">
                <w:rPr>
                  <w:rFonts w:hint="eastAsia"/>
                </w:rPr>
                <w:delText>DEBUG</w:delText>
              </w:r>
            </w:del>
          </w:p>
        </w:tc>
        <w:tc>
          <w:tcPr>
            <w:tcW w:w="1462" w:type="dxa"/>
          </w:tcPr>
          <w:p w14:paraId="688D5177" w14:textId="52B5C1CC" w:rsidR="00B07D53" w:rsidRDefault="000819D9" w:rsidP="005A48C0">
            <w:pPr>
              <w:pStyle w:val="-22"/>
              <w:ind w:firstLine="0"/>
            </w:pPr>
            <w:del w:id="54" w:author="薛松" w:date="2020-05-29T15:51:00Z">
              <w:r w:rsidDel="004E7DCC">
                <w:rPr>
                  <w:rFonts w:hint="eastAsia"/>
                </w:rPr>
                <w:delText>0x</w:delText>
              </w:r>
              <w:r w:rsidDel="004E7DCC">
                <w:delText>0</w:delText>
              </w:r>
              <w:r w:rsidDel="004E7DCC">
                <w:rPr>
                  <w:rFonts w:hint="eastAsia"/>
                </w:rPr>
                <w:delText>C</w:delText>
              </w:r>
            </w:del>
          </w:p>
        </w:tc>
        <w:tc>
          <w:tcPr>
            <w:tcW w:w="3815" w:type="dxa"/>
          </w:tcPr>
          <w:p w14:paraId="107B2464" w14:textId="712111C2" w:rsidR="00B07D53" w:rsidRDefault="000819D9" w:rsidP="005A48C0">
            <w:pPr>
              <w:pStyle w:val="-22"/>
              <w:ind w:firstLine="0"/>
            </w:pPr>
            <w:del w:id="55" w:author="薛松" w:date="2020-05-29T15:51:00Z">
              <w:r w:rsidDel="004E7DCC">
                <w:rPr>
                  <w:rFonts w:hint="eastAsia"/>
                </w:rPr>
                <w:delText>状态调试打印</w:delText>
              </w:r>
            </w:del>
          </w:p>
        </w:tc>
        <w:tc>
          <w:tcPr>
            <w:tcW w:w="1638" w:type="dxa"/>
          </w:tcPr>
          <w:p w14:paraId="5F2FC1DB" w14:textId="7E99E632" w:rsidR="00B07D53" w:rsidRDefault="000819D9" w:rsidP="005A48C0">
            <w:pPr>
              <w:pStyle w:val="-22"/>
              <w:ind w:firstLine="0"/>
            </w:pPr>
            <w:del w:id="56" w:author="薛松" w:date="2020-05-29T15:51:00Z">
              <w:r w:rsidDel="004E7DCC">
                <w:rPr>
                  <w:rFonts w:hint="eastAsia"/>
                </w:rPr>
                <w:delText>新增</w:delText>
              </w:r>
            </w:del>
          </w:p>
        </w:tc>
      </w:tr>
      <w:tr w:rsidR="000819D9" w14:paraId="287F0359" w14:textId="77777777" w:rsidTr="00B07D53">
        <w:tc>
          <w:tcPr>
            <w:tcW w:w="1381" w:type="dxa"/>
          </w:tcPr>
          <w:p w14:paraId="3F6F9E76" w14:textId="77777777" w:rsidR="000819D9" w:rsidRDefault="000819D9" w:rsidP="005A48C0">
            <w:pPr>
              <w:pStyle w:val="-22"/>
              <w:ind w:firstLine="0"/>
            </w:pPr>
          </w:p>
        </w:tc>
        <w:tc>
          <w:tcPr>
            <w:tcW w:w="1462" w:type="dxa"/>
          </w:tcPr>
          <w:p w14:paraId="381ED95A" w14:textId="77777777" w:rsidR="000819D9" w:rsidRDefault="000819D9" w:rsidP="005A48C0">
            <w:pPr>
              <w:pStyle w:val="-22"/>
              <w:ind w:firstLine="0"/>
            </w:pPr>
          </w:p>
        </w:tc>
        <w:tc>
          <w:tcPr>
            <w:tcW w:w="3815" w:type="dxa"/>
          </w:tcPr>
          <w:p w14:paraId="12852C49" w14:textId="77777777" w:rsidR="000819D9" w:rsidRDefault="000819D9" w:rsidP="005A48C0">
            <w:pPr>
              <w:pStyle w:val="-22"/>
              <w:ind w:firstLine="0"/>
            </w:pPr>
          </w:p>
        </w:tc>
        <w:tc>
          <w:tcPr>
            <w:tcW w:w="1638" w:type="dxa"/>
          </w:tcPr>
          <w:p w14:paraId="1A00B727" w14:textId="77777777" w:rsidR="000819D9" w:rsidRDefault="000819D9" w:rsidP="005A48C0">
            <w:pPr>
              <w:pStyle w:val="-22"/>
              <w:ind w:firstLine="0"/>
            </w:pPr>
          </w:p>
        </w:tc>
      </w:tr>
    </w:tbl>
    <w:p w14:paraId="2BB03F4E" w14:textId="77777777" w:rsidR="005A48C0" w:rsidRPr="005A48C0" w:rsidRDefault="005A48C0" w:rsidP="005A48C0">
      <w:pPr>
        <w:pStyle w:val="-22"/>
      </w:pPr>
    </w:p>
    <w:p w14:paraId="2379623D" w14:textId="77777777" w:rsidR="00434BAC" w:rsidRDefault="00434BAC" w:rsidP="00434BAC"/>
    <w:p w14:paraId="02BA7BE8" w14:textId="249BED41" w:rsidR="00B9516D" w:rsidDel="007578AA" w:rsidRDefault="00B9516D" w:rsidP="00434BAC">
      <w:pPr>
        <w:pStyle w:val="1"/>
        <w:rPr>
          <w:del w:id="57" w:author="薛松" w:date="2020-05-29T15:47:00Z"/>
        </w:rPr>
      </w:pPr>
      <w:del w:id="58" w:author="薛松" w:date="2020-05-29T15:47:00Z">
        <w:r w:rsidDel="007578AA">
          <w:rPr>
            <w:rFonts w:hint="eastAsia"/>
          </w:rPr>
          <w:delText>支持重复消息和过期消息的</w:delText>
        </w:r>
        <w:commentRangeStart w:id="59"/>
        <w:commentRangeStart w:id="60"/>
        <w:r w:rsidDel="007578AA">
          <w:rPr>
            <w:rFonts w:hint="eastAsia"/>
          </w:rPr>
          <w:delText>识别</w:delText>
        </w:r>
        <w:commentRangeEnd w:id="59"/>
        <w:r w:rsidR="003C3139" w:rsidDel="007578AA">
          <w:rPr>
            <w:rStyle w:val="af5"/>
            <w:rFonts w:asciiTheme="minorHAnsi" w:eastAsiaTheme="minorEastAsia" w:hAnsiTheme="minorHAnsi"/>
            <w:b w:val="0"/>
            <w:bCs w:val="0"/>
            <w:kern w:val="2"/>
          </w:rPr>
          <w:commentReference w:id="59"/>
        </w:r>
        <w:commentRangeEnd w:id="60"/>
        <w:r w:rsidR="00351B4C" w:rsidDel="007578AA">
          <w:rPr>
            <w:rStyle w:val="af5"/>
            <w:rFonts w:asciiTheme="minorHAnsi" w:eastAsiaTheme="minorEastAsia" w:hAnsiTheme="minorHAnsi"/>
            <w:b w:val="0"/>
            <w:bCs w:val="0"/>
            <w:kern w:val="2"/>
          </w:rPr>
          <w:commentReference w:id="60"/>
        </w:r>
      </w:del>
    </w:p>
    <w:p w14:paraId="47301A2B" w14:textId="7ACD1333" w:rsidR="00B9516D" w:rsidDel="007578AA" w:rsidRDefault="00B9516D" w:rsidP="00B9516D">
      <w:pPr>
        <w:pStyle w:val="-22"/>
        <w:rPr>
          <w:del w:id="61" w:author="薛松" w:date="2020-05-29T15:47:00Z"/>
        </w:rPr>
      </w:pPr>
      <w:del w:id="62" w:author="薛松" w:date="2020-05-29T15:47:00Z">
        <w:r w:rsidDel="007578AA">
          <w:rPr>
            <w:rFonts w:hint="eastAsia"/>
          </w:rPr>
          <w:delText>考虑到送片机和上位机之间存在通信误码的情况，存在消息发送过程中被丢失的情况。一种典型的情况是，接收到上位机的命令后送片机回响应消息，响应消息在传输过程中由于误码原因而被上位机抛弃。</w:delText>
        </w:r>
      </w:del>
    </w:p>
    <w:p w14:paraId="1B68C7E1" w14:textId="44DDAC3B" w:rsidR="00B9516D" w:rsidDel="007578AA" w:rsidRDefault="00B9516D" w:rsidP="00B9516D">
      <w:pPr>
        <w:pStyle w:val="-22"/>
        <w:rPr>
          <w:del w:id="63" w:author="薛松" w:date="2020-05-29T15:47:00Z"/>
        </w:rPr>
      </w:pPr>
      <w:del w:id="64" w:author="薛松" w:date="2020-05-29T15:47:00Z">
        <w:r w:rsidDel="007578AA">
          <w:rPr>
            <w:rFonts w:hint="eastAsia"/>
          </w:rPr>
          <w:delText>在这种情况下，上位机会重新发送命令，会造成下位机的困扰。因此，需要增加重复消息的识别机制。</w:delText>
        </w:r>
      </w:del>
    </w:p>
    <w:p w14:paraId="1DC8CE91" w14:textId="626EF1A7" w:rsidR="00B9516D" w:rsidDel="007578AA" w:rsidRDefault="00B9516D" w:rsidP="00B9516D">
      <w:pPr>
        <w:pStyle w:val="-22"/>
        <w:rPr>
          <w:del w:id="65" w:author="薛松" w:date="2020-05-29T15:47:00Z"/>
        </w:rPr>
      </w:pPr>
      <w:del w:id="66" w:author="薛松" w:date="2020-05-29T15:47:00Z">
        <w:r w:rsidDel="007578AA">
          <w:rPr>
            <w:rFonts w:hint="eastAsia"/>
          </w:rPr>
          <w:delText>在消息</w:delText>
        </w:r>
        <w:r w:rsidR="00403A87" w:rsidDel="007578AA">
          <w:rPr>
            <w:rFonts w:hint="eastAsia"/>
          </w:rPr>
          <w:delText>通用结构</w:delText>
        </w:r>
        <w:r w:rsidDel="007578AA">
          <w:rPr>
            <w:rFonts w:hint="eastAsia"/>
          </w:rPr>
          <w:delText>中增加消息序列号字段。使用规则如下：</w:delText>
        </w:r>
      </w:del>
    </w:p>
    <w:p w14:paraId="3BA9639F" w14:textId="19E84658" w:rsidR="00B9516D" w:rsidDel="007578AA" w:rsidRDefault="00B9516D" w:rsidP="00F26C69">
      <w:pPr>
        <w:pStyle w:val="-21"/>
        <w:rPr>
          <w:del w:id="67" w:author="薛松" w:date="2020-05-29T15:47:00Z"/>
        </w:rPr>
      </w:pPr>
      <w:del w:id="68" w:author="薛松" w:date="2020-05-29T15:47:00Z">
        <w:r w:rsidDel="007578AA">
          <w:rPr>
            <w:rFonts w:hint="eastAsia"/>
          </w:rPr>
          <w:delText>序列号为两个字节的无符号数。</w:delText>
        </w:r>
      </w:del>
    </w:p>
    <w:p w14:paraId="6C5FA785" w14:textId="41D349DE" w:rsidR="00B9516D" w:rsidDel="007578AA" w:rsidRDefault="00B9516D" w:rsidP="00F26C69">
      <w:pPr>
        <w:pStyle w:val="-21"/>
        <w:rPr>
          <w:del w:id="69" w:author="薛松" w:date="2020-05-29T15:47:00Z"/>
        </w:rPr>
      </w:pPr>
      <w:del w:id="70" w:author="薛松" w:date="2020-05-29T15:47:00Z">
        <w:r w:rsidDel="007578AA">
          <w:rPr>
            <w:rFonts w:hint="eastAsia"/>
          </w:rPr>
          <w:delText>发送者发送消息时，序列号递增。重复发送消息序列号不变。</w:delText>
        </w:r>
        <w:r w:rsidR="00F26C69" w:rsidDel="007578AA">
          <w:rPr>
            <w:rFonts w:hint="eastAsia"/>
          </w:rPr>
          <w:delText>一般情况下，在不考虑序列号回绕的情况下，序列号代表了消息发送的先后。</w:delText>
        </w:r>
      </w:del>
    </w:p>
    <w:p w14:paraId="2CAA9493" w14:textId="2C0F490A" w:rsidR="00B9516D" w:rsidDel="007578AA" w:rsidRDefault="00B9516D" w:rsidP="00F26C69">
      <w:pPr>
        <w:pStyle w:val="-21"/>
        <w:rPr>
          <w:del w:id="71" w:author="薛松" w:date="2020-05-29T15:47:00Z"/>
        </w:rPr>
      </w:pPr>
      <w:del w:id="72" w:author="薛松" w:date="2020-05-29T15:47:00Z">
        <w:r w:rsidDel="007578AA">
          <w:rPr>
            <w:rFonts w:hint="eastAsia"/>
          </w:rPr>
          <w:delText>接受者收到序列号相同的消息，则抛弃。</w:delText>
        </w:r>
        <w:r w:rsidR="00F26C69" w:rsidDel="007578AA">
          <w:rPr>
            <w:rFonts w:hint="eastAsia"/>
          </w:rPr>
          <w:delText>接受者收到序列号比当前序列号小的消息,认为这条消息也是无效消息(扫描仪和送片机不存在多任务并发这种复杂场景)</w:delText>
        </w:r>
      </w:del>
    </w:p>
    <w:p w14:paraId="27129D9A" w14:textId="67F21F51" w:rsidR="00B9516D" w:rsidDel="007578AA" w:rsidRDefault="00B9516D" w:rsidP="00F26C69">
      <w:pPr>
        <w:pStyle w:val="-21"/>
        <w:rPr>
          <w:del w:id="73" w:author="薛松" w:date="2020-05-29T15:47:00Z"/>
        </w:rPr>
      </w:pPr>
      <w:del w:id="74" w:author="薛松" w:date="2020-05-29T15:47:00Z">
        <w:r w:rsidDel="007578AA">
          <w:rPr>
            <w:rFonts w:hint="eastAsia"/>
          </w:rPr>
          <w:delText>响应消息的序列号和命令消息相同。</w:delText>
        </w:r>
      </w:del>
    </w:p>
    <w:p w14:paraId="1034DA64" w14:textId="4EA85BB0" w:rsidR="00F26C69" w:rsidDel="007578AA" w:rsidRDefault="00F26C69" w:rsidP="00B9516D">
      <w:pPr>
        <w:pStyle w:val="-22"/>
        <w:rPr>
          <w:del w:id="75" w:author="薛松" w:date="2020-05-29T15:47:00Z"/>
        </w:rPr>
      </w:pPr>
    </w:p>
    <w:p w14:paraId="56AADFB4" w14:textId="30D24724" w:rsidR="00F26C69" w:rsidDel="007578AA" w:rsidRDefault="00F26C69" w:rsidP="00B9516D">
      <w:pPr>
        <w:pStyle w:val="-22"/>
        <w:rPr>
          <w:del w:id="76" w:author="薛松" w:date="2020-05-29T15:47:00Z"/>
        </w:rPr>
      </w:pPr>
      <w:del w:id="77" w:author="薛松" w:date="2020-05-29T15:47:00Z">
        <w:r w:rsidDel="007578AA">
          <w:rPr>
            <w:rFonts w:hint="eastAsia"/>
          </w:rPr>
          <w:delText>新的消息接口变为</w:delText>
        </w:r>
        <w:r w:rsidDel="007578AA">
          <w:delText>:</w:delText>
        </w:r>
      </w:del>
    </w:p>
    <w:p w14:paraId="7454F120" w14:textId="1977476C" w:rsidR="000410E4" w:rsidDel="007578AA" w:rsidRDefault="000410E4" w:rsidP="00B9516D">
      <w:pPr>
        <w:pStyle w:val="-22"/>
        <w:rPr>
          <w:del w:id="78" w:author="薛松" w:date="2020-05-29T15:47:00Z"/>
        </w:rPr>
      </w:pPr>
      <w:del w:id="79" w:author="薛松" w:date="2020-05-29T15:47:00Z">
        <w:r w:rsidDel="007578AA">
          <w:rPr>
            <w:rFonts w:hint="eastAsia"/>
          </w:rPr>
          <w:delText>下行:</w:delText>
        </w:r>
      </w:del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F26C69" w:rsidDel="007578AA" w14:paraId="6D510B00" w14:textId="14943B08" w:rsidTr="00EF624B">
        <w:trPr>
          <w:del w:id="80" w:author="薛松" w:date="2020-05-29T15:47:00Z"/>
        </w:trPr>
        <w:tc>
          <w:tcPr>
            <w:tcW w:w="1696" w:type="dxa"/>
          </w:tcPr>
          <w:p w14:paraId="79B358AD" w14:textId="44891932" w:rsidR="00F26C69" w:rsidDel="007578AA" w:rsidRDefault="00F26C69" w:rsidP="00EF624B">
            <w:pPr>
              <w:rPr>
                <w:del w:id="81" w:author="薛松" w:date="2020-05-29T15:47:00Z"/>
              </w:rPr>
            </w:pPr>
            <w:bookmarkStart w:id="82" w:name="_Hlk41154557"/>
            <w:del w:id="83" w:author="薛松" w:date="2020-05-29T15:47:00Z">
              <w:r w:rsidDel="007578AA">
                <w:rPr>
                  <w:rFonts w:hint="eastAsia"/>
                </w:rPr>
                <w:delText>字段</w:delText>
              </w:r>
            </w:del>
          </w:p>
        </w:tc>
        <w:tc>
          <w:tcPr>
            <w:tcW w:w="1134" w:type="dxa"/>
          </w:tcPr>
          <w:p w14:paraId="705DCF05" w14:textId="246F72FA" w:rsidR="00F26C69" w:rsidDel="007578AA" w:rsidRDefault="00F26C69" w:rsidP="00EF624B">
            <w:pPr>
              <w:rPr>
                <w:del w:id="84" w:author="薛松" w:date="2020-05-29T15:47:00Z"/>
              </w:rPr>
            </w:pPr>
            <w:del w:id="85" w:author="薛松" w:date="2020-05-29T15:47:00Z">
              <w:r w:rsidDel="007578AA">
                <w:rPr>
                  <w:rFonts w:hint="eastAsia"/>
                </w:rPr>
                <w:delText>字长</w:delText>
              </w:r>
            </w:del>
          </w:p>
        </w:tc>
        <w:tc>
          <w:tcPr>
            <w:tcW w:w="1134" w:type="dxa"/>
          </w:tcPr>
          <w:p w14:paraId="59DBDB7D" w14:textId="62AA7194" w:rsidR="00F26C69" w:rsidDel="007578AA" w:rsidRDefault="00F26C69" w:rsidP="00EF624B">
            <w:pPr>
              <w:rPr>
                <w:del w:id="86" w:author="薛松" w:date="2020-05-29T15:47:00Z"/>
              </w:rPr>
            </w:pPr>
            <w:del w:id="87" w:author="薛松" w:date="2020-05-29T15:47:00Z">
              <w:r w:rsidDel="007578AA">
                <w:rPr>
                  <w:rFonts w:hint="eastAsia"/>
                </w:rPr>
                <w:delText>取值</w:delText>
              </w:r>
            </w:del>
          </w:p>
        </w:tc>
        <w:tc>
          <w:tcPr>
            <w:tcW w:w="4395" w:type="dxa"/>
          </w:tcPr>
          <w:p w14:paraId="6280412B" w14:textId="4635AF55" w:rsidR="00F26C69" w:rsidDel="007578AA" w:rsidRDefault="00F26C69" w:rsidP="00EF624B">
            <w:pPr>
              <w:rPr>
                <w:del w:id="88" w:author="薛松" w:date="2020-05-29T15:47:00Z"/>
              </w:rPr>
            </w:pPr>
            <w:del w:id="89" w:author="薛松" w:date="2020-05-29T15:47:00Z">
              <w:r w:rsidDel="007578AA">
                <w:rPr>
                  <w:rFonts w:hint="eastAsia"/>
                </w:rPr>
                <w:delText>说明</w:delText>
              </w:r>
            </w:del>
          </w:p>
        </w:tc>
      </w:tr>
      <w:tr w:rsidR="00F26C69" w:rsidDel="007578AA" w14:paraId="55A09E51" w14:textId="28BE03F3" w:rsidTr="00EF624B">
        <w:trPr>
          <w:del w:id="90" w:author="薛松" w:date="2020-05-29T15:47:00Z"/>
        </w:trPr>
        <w:tc>
          <w:tcPr>
            <w:tcW w:w="1696" w:type="dxa"/>
          </w:tcPr>
          <w:p w14:paraId="591FECEB" w14:textId="1AC7B317" w:rsidR="00F26C69" w:rsidDel="007578AA" w:rsidRDefault="00F26C69" w:rsidP="00EF624B">
            <w:pPr>
              <w:rPr>
                <w:del w:id="91" w:author="薛松" w:date="2020-05-29T15:47:00Z"/>
              </w:rPr>
            </w:pPr>
            <w:del w:id="92" w:author="薛松" w:date="2020-05-29T15:47:00Z">
              <w:r w:rsidDel="007578AA">
                <w:rPr>
                  <w:rFonts w:hint="eastAsia"/>
                </w:rPr>
                <w:delText>Tag</w:delText>
              </w:r>
            </w:del>
          </w:p>
        </w:tc>
        <w:tc>
          <w:tcPr>
            <w:tcW w:w="1134" w:type="dxa"/>
          </w:tcPr>
          <w:p w14:paraId="38D0DF32" w14:textId="5835BC27" w:rsidR="00F26C69" w:rsidDel="007578AA" w:rsidRDefault="008D204D" w:rsidP="00EF624B">
            <w:pPr>
              <w:rPr>
                <w:del w:id="93" w:author="薛松" w:date="2020-05-29T15:47:00Z"/>
              </w:rPr>
            </w:pPr>
            <w:del w:id="94" w:author="薛松" w:date="2020-05-29T15:47:00Z">
              <w:r w:rsidDel="007578AA">
                <w:delText>2</w:delText>
              </w:r>
            </w:del>
          </w:p>
        </w:tc>
        <w:tc>
          <w:tcPr>
            <w:tcW w:w="1134" w:type="dxa"/>
          </w:tcPr>
          <w:p w14:paraId="400F4340" w14:textId="2EA93E85" w:rsidR="00F26C69" w:rsidDel="007578AA" w:rsidRDefault="008D204D" w:rsidP="00EF624B">
            <w:pPr>
              <w:rPr>
                <w:del w:id="95" w:author="薛松" w:date="2020-05-29T15:47:00Z"/>
              </w:rPr>
            </w:pPr>
            <w:del w:id="96" w:author="薛松" w:date="2020-05-29T15:47:00Z">
              <w:r w:rsidDel="007578AA">
                <w:delText>0</w:delText>
              </w:r>
              <w:r w:rsidDel="007578AA">
                <w:rPr>
                  <w:rFonts w:hint="eastAsia"/>
                </w:rPr>
                <w:delText>xEB90</w:delText>
              </w:r>
            </w:del>
          </w:p>
        </w:tc>
        <w:tc>
          <w:tcPr>
            <w:tcW w:w="4395" w:type="dxa"/>
          </w:tcPr>
          <w:p w14:paraId="2493D009" w14:textId="2DD03CEC" w:rsidR="00F26C69" w:rsidDel="007578AA" w:rsidRDefault="00F26C69" w:rsidP="00EF624B">
            <w:pPr>
              <w:rPr>
                <w:del w:id="97" w:author="薛松" w:date="2020-05-29T15:47:00Z"/>
              </w:rPr>
            </w:pPr>
          </w:p>
        </w:tc>
      </w:tr>
      <w:tr w:rsidR="00F26C69" w:rsidDel="007578AA" w14:paraId="0F5ED2DE" w14:textId="7B51E498" w:rsidTr="00EF624B">
        <w:trPr>
          <w:del w:id="98" w:author="薛松" w:date="2020-05-29T15:47:00Z"/>
        </w:trPr>
        <w:tc>
          <w:tcPr>
            <w:tcW w:w="1696" w:type="dxa"/>
          </w:tcPr>
          <w:p w14:paraId="0DE67A59" w14:textId="4CB5F3BF" w:rsidR="00F26C69" w:rsidDel="007578AA" w:rsidRDefault="00F26C69" w:rsidP="00EF624B">
            <w:pPr>
              <w:rPr>
                <w:del w:id="99" w:author="薛松" w:date="2020-05-29T15:47:00Z"/>
              </w:rPr>
            </w:pPr>
            <w:del w:id="100" w:author="薛松" w:date="2020-05-29T15:47:00Z">
              <w:r w:rsidDel="007578AA">
                <w:rPr>
                  <w:rFonts w:hint="eastAsia"/>
                </w:rPr>
                <w:delText>Len</w:delText>
              </w:r>
            </w:del>
          </w:p>
        </w:tc>
        <w:tc>
          <w:tcPr>
            <w:tcW w:w="1134" w:type="dxa"/>
          </w:tcPr>
          <w:p w14:paraId="5DF0518B" w14:textId="7BE9938D" w:rsidR="00F26C69" w:rsidDel="007578AA" w:rsidRDefault="00F26C69" w:rsidP="00EF624B">
            <w:pPr>
              <w:rPr>
                <w:del w:id="101" w:author="薛松" w:date="2020-05-29T15:47:00Z"/>
              </w:rPr>
            </w:pPr>
            <w:del w:id="102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67751796" w14:textId="207215F4" w:rsidR="00F26C69" w:rsidDel="007578AA" w:rsidRDefault="00F26C69" w:rsidP="00EF624B">
            <w:pPr>
              <w:rPr>
                <w:del w:id="103" w:author="薛松" w:date="2020-05-29T15:47:00Z"/>
              </w:rPr>
            </w:pPr>
            <w:del w:id="104" w:author="薛松" w:date="2020-05-29T15:47:00Z">
              <w:r w:rsidDel="007578AA">
                <w:rPr>
                  <w:rFonts w:hint="eastAsia"/>
                </w:rPr>
                <w:delText>0</w:delText>
              </w:r>
              <w:r w:rsidDel="007578AA">
                <w:delText>..255</w:delText>
              </w:r>
            </w:del>
          </w:p>
        </w:tc>
        <w:tc>
          <w:tcPr>
            <w:tcW w:w="4395" w:type="dxa"/>
          </w:tcPr>
          <w:p w14:paraId="1216CA62" w14:textId="7116308F" w:rsidR="00F26C69" w:rsidDel="007578AA" w:rsidRDefault="00F26C69" w:rsidP="00EF624B">
            <w:pPr>
              <w:rPr>
                <w:del w:id="105" w:author="薛松" w:date="2020-05-29T15:47:00Z"/>
              </w:rPr>
            </w:pPr>
            <w:del w:id="106" w:author="薛松" w:date="2020-05-29T15:47:00Z">
              <w:r w:rsidDel="007578AA">
                <w:rPr>
                  <w:rFonts w:hint="eastAsia"/>
                </w:rPr>
                <w:delText>消息中剩余内容的长度.包括消息体和CRC校验</w:delText>
              </w:r>
            </w:del>
          </w:p>
        </w:tc>
      </w:tr>
      <w:tr w:rsidR="00B00313" w:rsidRPr="00F26C69" w:rsidDel="007578AA" w14:paraId="41EB2F61" w14:textId="468C1A7F" w:rsidTr="00025010">
        <w:trPr>
          <w:del w:id="107" w:author="薛松" w:date="2020-05-29T15:47:00Z"/>
        </w:trPr>
        <w:tc>
          <w:tcPr>
            <w:tcW w:w="1696" w:type="dxa"/>
          </w:tcPr>
          <w:p w14:paraId="43CC4A24" w14:textId="2C664590" w:rsidR="00B00313" w:rsidRPr="00F26C69" w:rsidDel="007578AA" w:rsidRDefault="00B00313" w:rsidP="00025010">
            <w:pPr>
              <w:rPr>
                <w:del w:id="108" w:author="薛松" w:date="2020-05-29T15:47:00Z"/>
                <w:color w:val="FF0000"/>
              </w:rPr>
            </w:pPr>
            <w:del w:id="109" w:author="薛松" w:date="2020-05-29T15:47:00Z">
              <w:r w:rsidRPr="00F26C69" w:rsidDel="007578AA">
                <w:rPr>
                  <w:rFonts w:hint="eastAsia"/>
                  <w:color w:val="FF0000"/>
                </w:rPr>
                <w:delText>S</w:delText>
              </w:r>
              <w:r w:rsidRPr="00F26C69" w:rsidDel="007578AA">
                <w:rPr>
                  <w:color w:val="FF0000"/>
                </w:rPr>
                <w:delText>equenceId</w:delText>
              </w:r>
            </w:del>
          </w:p>
        </w:tc>
        <w:tc>
          <w:tcPr>
            <w:tcW w:w="1134" w:type="dxa"/>
          </w:tcPr>
          <w:p w14:paraId="0F452976" w14:textId="6914E4A2" w:rsidR="00B00313" w:rsidRPr="00F26C69" w:rsidDel="007578AA" w:rsidRDefault="00B00313" w:rsidP="00025010">
            <w:pPr>
              <w:rPr>
                <w:del w:id="110" w:author="薛松" w:date="2020-05-29T15:47:00Z"/>
                <w:color w:val="FF0000"/>
              </w:rPr>
            </w:pPr>
            <w:del w:id="111" w:author="薛松" w:date="2020-05-29T15:47:00Z">
              <w:r w:rsidRPr="00F26C69" w:rsidDel="007578AA">
                <w:rPr>
                  <w:rFonts w:hint="eastAsia"/>
                  <w:color w:val="FF0000"/>
                </w:rPr>
                <w:delText>2</w:delText>
              </w:r>
            </w:del>
          </w:p>
        </w:tc>
        <w:tc>
          <w:tcPr>
            <w:tcW w:w="1134" w:type="dxa"/>
          </w:tcPr>
          <w:p w14:paraId="6B545A4C" w14:textId="79E102A4" w:rsidR="00B00313" w:rsidRPr="00F26C69" w:rsidDel="007578AA" w:rsidRDefault="00B00313" w:rsidP="00025010">
            <w:pPr>
              <w:rPr>
                <w:del w:id="112" w:author="薛松" w:date="2020-05-29T15:47:00Z"/>
                <w:color w:val="FF0000"/>
              </w:rPr>
            </w:pPr>
            <w:del w:id="113" w:author="薛松" w:date="2020-05-29T15:47:00Z">
              <w:r w:rsidRPr="00F26C69" w:rsidDel="007578AA">
                <w:rPr>
                  <w:rFonts w:hint="eastAsia"/>
                  <w:color w:val="FF0000"/>
                </w:rPr>
                <w:delText>0</w:delText>
              </w:r>
              <w:r w:rsidRPr="00F26C69" w:rsidDel="007578AA">
                <w:rPr>
                  <w:color w:val="FF0000"/>
                </w:rPr>
                <w:delText>..0xFFFF</w:delText>
              </w:r>
            </w:del>
          </w:p>
        </w:tc>
        <w:tc>
          <w:tcPr>
            <w:tcW w:w="4395" w:type="dxa"/>
          </w:tcPr>
          <w:p w14:paraId="1E190BEC" w14:textId="56B706C8" w:rsidR="00B00313" w:rsidRPr="00F26C69" w:rsidDel="007578AA" w:rsidRDefault="00B00313" w:rsidP="00025010">
            <w:pPr>
              <w:rPr>
                <w:del w:id="114" w:author="薛松" w:date="2020-05-29T15:47:00Z"/>
                <w:color w:val="FF0000"/>
              </w:rPr>
            </w:pPr>
            <w:del w:id="115" w:author="薛松" w:date="2020-05-29T15:47:00Z">
              <w:r w:rsidRPr="00F26C69" w:rsidDel="007578AA">
                <w:rPr>
                  <w:rFonts w:hint="eastAsia"/>
                  <w:color w:val="FF0000"/>
                </w:rPr>
                <w:delText>消息序列号</w:delText>
              </w:r>
            </w:del>
          </w:p>
        </w:tc>
      </w:tr>
      <w:tr w:rsidR="00F26C69" w:rsidDel="007578AA" w14:paraId="004C77DF" w14:textId="6567C448" w:rsidTr="00EF624B">
        <w:trPr>
          <w:del w:id="116" w:author="薛松" w:date="2020-05-29T15:47:00Z"/>
        </w:trPr>
        <w:tc>
          <w:tcPr>
            <w:tcW w:w="1696" w:type="dxa"/>
          </w:tcPr>
          <w:p w14:paraId="7685837D" w14:textId="6C6A2C70" w:rsidR="00F26C69" w:rsidDel="007578AA" w:rsidRDefault="00F26C69" w:rsidP="00EF624B">
            <w:pPr>
              <w:rPr>
                <w:del w:id="117" w:author="薛松" w:date="2020-05-29T15:47:00Z"/>
              </w:rPr>
            </w:pPr>
            <w:del w:id="118" w:author="薛松" w:date="2020-05-29T15:47:00Z">
              <w:r w:rsidDel="007578AA">
                <w:rPr>
                  <w:rFonts w:hint="eastAsia"/>
                </w:rPr>
                <w:delText>D</w:delText>
              </w:r>
              <w:r w:rsidDel="007578AA">
                <w:delText>ir</w:delText>
              </w:r>
            </w:del>
          </w:p>
        </w:tc>
        <w:tc>
          <w:tcPr>
            <w:tcW w:w="1134" w:type="dxa"/>
          </w:tcPr>
          <w:p w14:paraId="7B1237C9" w14:textId="35445F44" w:rsidR="00F26C69" w:rsidDel="007578AA" w:rsidRDefault="00F26C69" w:rsidP="00EF624B">
            <w:pPr>
              <w:rPr>
                <w:del w:id="119" w:author="薛松" w:date="2020-05-29T15:47:00Z"/>
              </w:rPr>
            </w:pPr>
            <w:del w:id="120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04F31116" w14:textId="062D588D" w:rsidR="00F26C69" w:rsidDel="007578AA" w:rsidRDefault="00F26C69" w:rsidP="00EF624B">
            <w:pPr>
              <w:rPr>
                <w:del w:id="121" w:author="薛松" w:date="2020-05-29T15:47:00Z"/>
              </w:rPr>
            </w:pPr>
            <w:del w:id="122" w:author="薛松" w:date="2020-05-29T15:47:00Z">
              <w:r w:rsidDel="007578AA">
                <w:rPr>
                  <w:rFonts w:hint="eastAsia"/>
                </w:rPr>
                <w:delText>{</w:delText>
              </w:r>
              <w:r w:rsidDel="007578AA">
                <w:delText>0,1}</w:delText>
              </w:r>
            </w:del>
          </w:p>
        </w:tc>
        <w:tc>
          <w:tcPr>
            <w:tcW w:w="4395" w:type="dxa"/>
          </w:tcPr>
          <w:p w14:paraId="7BE31E3A" w14:textId="439FE295" w:rsidR="00F26C69" w:rsidDel="007578AA" w:rsidRDefault="00F26C69" w:rsidP="00EF624B">
            <w:pPr>
              <w:rPr>
                <w:del w:id="123" w:author="薛松" w:date="2020-05-29T15:47:00Z"/>
              </w:rPr>
            </w:pPr>
            <w:del w:id="124" w:author="薛松" w:date="2020-05-29T15:47:00Z">
              <w:r w:rsidDel="007578AA">
                <w:rPr>
                  <w:rFonts w:hint="eastAsia"/>
                </w:rPr>
                <w:delText>0</w:delText>
              </w:r>
              <w:r w:rsidDel="007578AA">
                <w:delText xml:space="preserve">: </w:delText>
              </w:r>
              <w:r w:rsidDel="007578AA">
                <w:rPr>
                  <w:rFonts w:hint="eastAsia"/>
                </w:rPr>
                <w:delText>下行</w:delText>
              </w:r>
            </w:del>
          </w:p>
          <w:p w14:paraId="530BA1D6" w14:textId="14E662C4" w:rsidR="00F26C69" w:rsidDel="007578AA" w:rsidRDefault="00F26C69" w:rsidP="00EF624B">
            <w:pPr>
              <w:rPr>
                <w:del w:id="125" w:author="薛松" w:date="2020-05-29T15:47:00Z"/>
              </w:rPr>
            </w:pPr>
            <w:del w:id="126" w:author="薛松" w:date="2020-05-29T15:47:00Z">
              <w:r w:rsidDel="007578AA">
                <w:rPr>
                  <w:rFonts w:hint="eastAsia"/>
                </w:rPr>
                <w:delText>1:上行</w:delText>
              </w:r>
            </w:del>
          </w:p>
        </w:tc>
      </w:tr>
      <w:tr w:rsidR="00F26C69" w:rsidDel="007578AA" w14:paraId="75E80C5C" w14:textId="6EE77B28" w:rsidTr="00EF624B">
        <w:trPr>
          <w:del w:id="127" w:author="薛松" w:date="2020-05-29T15:47:00Z"/>
        </w:trPr>
        <w:tc>
          <w:tcPr>
            <w:tcW w:w="1696" w:type="dxa"/>
          </w:tcPr>
          <w:p w14:paraId="109F536C" w14:textId="79A62905" w:rsidR="00F26C69" w:rsidDel="007578AA" w:rsidRDefault="00F26C69" w:rsidP="00EF624B">
            <w:pPr>
              <w:rPr>
                <w:del w:id="128" w:author="薛松" w:date="2020-05-29T15:47:00Z"/>
              </w:rPr>
            </w:pPr>
            <w:del w:id="129" w:author="薛松" w:date="2020-05-29T15:47:00Z">
              <w:r w:rsidDel="007578AA">
                <w:rPr>
                  <w:rFonts w:hint="eastAsia"/>
                </w:rPr>
                <w:delText>C</w:delText>
              </w:r>
              <w:r w:rsidDel="007578AA">
                <w:delText>md</w:delText>
              </w:r>
            </w:del>
          </w:p>
        </w:tc>
        <w:tc>
          <w:tcPr>
            <w:tcW w:w="1134" w:type="dxa"/>
          </w:tcPr>
          <w:p w14:paraId="4B500C8F" w14:textId="3E5918CF" w:rsidR="00F26C69" w:rsidDel="007578AA" w:rsidRDefault="00F26C69" w:rsidP="00EF624B">
            <w:pPr>
              <w:rPr>
                <w:del w:id="130" w:author="薛松" w:date="2020-05-29T15:47:00Z"/>
              </w:rPr>
            </w:pPr>
            <w:del w:id="131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58FEA63E" w14:textId="5F485A0A" w:rsidR="00F26C69" w:rsidDel="007578AA" w:rsidRDefault="00F26C69" w:rsidP="00EF624B">
            <w:pPr>
              <w:rPr>
                <w:del w:id="132" w:author="薛松" w:date="2020-05-29T15:47:00Z"/>
              </w:rPr>
            </w:pPr>
            <w:del w:id="133" w:author="薛松" w:date="2020-05-29T15:47:00Z">
              <w:r w:rsidDel="007578AA">
                <w:rPr>
                  <w:rFonts w:hint="eastAsia"/>
                </w:rPr>
                <w:delText>0..</w:delText>
              </w:r>
              <w:r w:rsidDel="007578AA">
                <w:delText>0</w:delText>
              </w:r>
              <w:r w:rsidDel="007578AA">
                <w:rPr>
                  <w:rFonts w:hint="eastAsia"/>
                </w:rPr>
                <w:delText>xFF</w:delText>
              </w:r>
            </w:del>
          </w:p>
        </w:tc>
        <w:tc>
          <w:tcPr>
            <w:tcW w:w="4395" w:type="dxa"/>
          </w:tcPr>
          <w:p w14:paraId="3C3C71D7" w14:textId="7075B682" w:rsidR="00F26C69" w:rsidDel="007578AA" w:rsidRDefault="00F26C69" w:rsidP="00EF624B">
            <w:pPr>
              <w:rPr>
                <w:del w:id="134" w:author="薛松" w:date="2020-05-29T15:47:00Z"/>
              </w:rPr>
            </w:pPr>
            <w:del w:id="135" w:author="薛松" w:date="2020-05-29T15:47:00Z">
              <w:r w:rsidDel="007578AA">
                <w:rPr>
                  <w:rFonts w:hint="eastAsia"/>
                </w:rPr>
                <w:delText>命令字</w:delText>
              </w:r>
            </w:del>
          </w:p>
        </w:tc>
      </w:tr>
      <w:tr w:rsidR="00F26C69" w:rsidDel="007578AA" w14:paraId="59FE22A7" w14:textId="5DE1F7DA" w:rsidTr="00EF624B">
        <w:trPr>
          <w:del w:id="136" w:author="薛松" w:date="2020-05-29T15:47:00Z"/>
        </w:trPr>
        <w:tc>
          <w:tcPr>
            <w:tcW w:w="1696" w:type="dxa"/>
          </w:tcPr>
          <w:p w14:paraId="622F1BA8" w14:textId="7DE7FE5B" w:rsidR="00F26C69" w:rsidDel="007578AA" w:rsidRDefault="00F26C69" w:rsidP="00EF624B">
            <w:pPr>
              <w:rPr>
                <w:del w:id="137" w:author="薛松" w:date="2020-05-29T15:47:00Z"/>
              </w:rPr>
            </w:pPr>
            <w:del w:id="138" w:author="薛松" w:date="2020-05-29T15:47:00Z">
              <w:r w:rsidDel="007578AA">
                <w:rPr>
                  <w:rFonts w:hint="eastAsia"/>
                </w:rPr>
                <w:delText>MsgBody</w:delText>
              </w:r>
            </w:del>
          </w:p>
        </w:tc>
        <w:tc>
          <w:tcPr>
            <w:tcW w:w="1134" w:type="dxa"/>
          </w:tcPr>
          <w:p w14:paraId="4444EE26" w14:textId="4815E298" w:rsidR="00F26C69" w:rsidDel="007578AA" w:rsidRDefault="00F26C69" w:rsidP="00EF624B">
            <w:pPr>
              <w:rPr>
                <w:del w:id="139" w:author="薛松" w:date="2020-05-29T15:47:00Z"/>
              </w:rPr>
            </w:pPr>
          </w:p>
        </w:tc>
        <w:tc>
          <w:tcPr>
            <w:tcW w:w="1134" w:type="dxa"/>
          </w:tcPr>
          <w:p w14:paraId="2370F3C9" w14:textId="0AA2ACAD" w:rsidR="00F26C69" w:rsidDel="007578AA" w:rsidRDefault="00F26C69" w:rsidP="00EF624B">
            <w:pPr>
              <w:rPr>
                <w:del w:id="140" w:author="薛松" w:date="2020-05-29T15:47:00Z"/>
              </w:rPr>
            </w:pPr>
          </w:p>
        </w:tc>
        <w:tc>
          <w:tcPr>
            <w:tcW w:w="4395" w:type="dxa"/>
          </w:tcPr>
          <w:p w14:paraId="3F45208A" w14:textId="21308819" w:rsidR="00F26C69" w:rsidDel="007578AA" w:rsidRDefault="00273C67" w:rsidP="00EF624B">
            <w:pPr>
              <w:rPr>
                <w:del w:id="141" w:author="薛松" w:date="2020-05-29T15:47:00Z"/>
              </w:rPr>
            </w:pPr>
            <w:del w:id="142" w:author="薛松" w:date="2020-05-29T15:47:00Z">
              <w:r w:rsidDel="007578AA">
                <w:rPr>
                  <w:rFonts w:hint="eastAsia"/>
                </w:rPr>
                <w:delText>可选的</w:delText>
              </w:r>
              <w:r w:rsidR="00B03B97" w:rsidDel="007578AA">
                <w:rPr>
                  <w:rFonts w:hint="eastAsia"/>
                </w:rPr>
                <w:delText>命令参数</w:delText>
              </w:r>
              <w:r w:rsidDel="007578AA">
                <w:rPr>
                  <w:rFonts w:hint="eastAsia"/>
                </w:rPr>
                <w:delText>内容。</w:delText>
              </w:r>
            </w:del>
          </w:p>
        </w:tc>
      </w:tr>
      <w:tr w:rsidR="00F26C69" w:rsidDel="007578AA" w14:paraId="22E3442B" w14:textId="7E63949A" w:rsidTr="00EF624B">
        <w:trPr>
          <w:del w:id="143" w:author="薛松" w:date="2020-05-29T15:47:00Z"/>
        </w:trPr>
        <w:tc>
          <w:tcPr>
            <w:tcW w:w="1696" w:type="dxa"/>
          </w:tcPr>
          <w:p w14:paraId="05843651" w14:textId="13C17567" w:rsidR="00F26C69" w:rsidDel="007578AA" w:rsidRDefault="00F26C69" w:rsidP="00EF624B">
            <w:pPr>
              <w:rPr>
                <w:del w:id="144" w:author="薛松" w:date="2020-05-29T15:47:00Z"/>
              </w:rPr>
            </w:pPr>
            <w:del w:id="145" w:author="薛松" w:date="2020-05-29T15:47:00Z">
              <w:r w:rsidDel="007578AA">
                <w:rPr>
                  <w:rFonts w:hint="eastAsia"/>
                </w:rPr>
                <w:delText>CRC</w:delText>
              </w:r>
            </w:del>
          </w:p>
        </w:tc>
        <w:tc>
          <w:tcPr>
            <w:tcW w:w="1134" w:type="dxa"/>
          </w:tcPr>
          <w:p w14:paraId="3C246624" w14:textId="45B037B9" w:rsidR="00F26C69" w:rsidDel="007578AA" w:rsidRDefault="00F26C69" w:rsidP="00EF624B">
            <w:pPr>
              <w:rPr>
                <w:del w:id="146" w:author="薛松" w:date="2020-05-29T15:47:00Z"/>
              </w:rPr>
            </w:pPr>
            <w:del w:id="147" w:author="薛松" w:date="2020-05-29T15:47:00Z">
              <w:r w:rsidDel="007578AA">
                <w:rPr>
                  <w:rFonts w:hint="eastAsia"/>
                </w:rPr>
                <w:delText>2</w:delText>
              </w:r>
            </w:del>
          </w:p>
        </w:tc>
        <w:tc>
          <w:tcPr>
            <w:tcW w:w="1134" w:type="dxa"/>
          </w:tcPr>
          <w:p w14:paraId="5B6F4D11" w14:textId="14567FF6" w:rsidR="00F26C69" w:rsidDel="007578AA" w:rsidRDefault="00F26C69" w:rsidP="00EF624B">
            <w:pPr>
              <w:rPr>
                <w:del w:id="148" w:author="薛松" w:date="2020-05-29T15:47:00Z"/>
              </w:rPr>
            </w:pPr>
          </w:p>
        </w:tc>
        <w:tc>
          <w:tcPr>
            <w:tcW w:w="4395" w:type="dxa"/>
          </w:tcPr>
          <w:p w14:paraId="57EC64C8" w14:textId="7AD2A728" w:rsidR="00F26C69" w:rsidDel="007578AA" w:rsidRDefault="00F26C69" w:rsidP="00EF624B">
            <w:pPr>
              <w:rPr>
                <w:del w:id="149" w:author="薛松" w:date="2020-05-29T15:47:00Z"/>
              </w:rPr>
            </w:pPr>
            <w:del w:id="150" w:author="薛松" w:date="2020-05-29T15:47:00Z">
              <w:r w:rsidDel="007578AA">
                <w:rPr>
                  <w:rFonts w:hint="eastAsia"/>
                </w:rPr>
                <w:delText>Len</w:delText>
              </w:r>
              <w:r w:rsidR="002D2F48" w:rsidDel="007578AA">
                <w:rPr>
                  <w:rFonts w:hint="eastAsia"/>
                </w:rPr>
                <w:delText>到</w:delText>
              </w:r>
              <w:r w:rsidDel="007578AA">
                <w:rPr>
                  <w:rFonts w:hint="eastAsia"/>
                </w:rPr>
                <w:delText>MsgBody的CRC校验码。使用CRC16/IBM。</w:delText>
              </w:r>
            </w:del>
          </w:p>
        </w:tc>
      </w:tr>
      <w:bookmarkEnd w:id="82"/>
    </w:tbl>
    <w:p w14:paraId="03BAF499" w14:textId="42E20138" w:rsidR="001D338A" w:rsidDel="007578AA" w:rsidRDefault="001D338A" w:rsidP="001D338A">
      <w:pPr>
        <w:pStyle w:val="-22"/>
        <w:rPr>
          <w:del w:id="151" w:author="薛松" w:date="2020-05-29T15:47:00Z"/>
        </w:rPr>
      </w:pPr>
    </w:p>
    <w:p w14:paraId="3646564B" w14:textId="364ECA53" w:rsidR="000410E4" w:rsidDel="007578AA" w:rsidRDefault="000410E4" w:rsidP="001D338A">
      <w:pPr>
        <w:pStyle w:val="-22"/>
        <w:rPr>
          <w:del w:id="152" w:author="薛松" w:date="2020-05-29T15:47:00Z"/>
        </w:rPr>
      </w:pPr>
      <w:del w:id="153" w:author="薛松" w:date="2020-05-29T15:47:00Z">
        <w:r w:rsidDel="007578AA">
          <w:rPr>
            <w:rFonts w:hint="eastAsia"/>
          </w:rPr>
          <w:delText>上行</w:delText>
        </w:r>
      </w:del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0410E4" w:rsidDel="007578AA" w14:paraId="02330460" w14:textId="718746FA" w:rsidTr="00025010">
        <w:trPr>
          <w:del w:id="154" w:author="薛松" w:date="2020-05-29T15:47:00Z"/>
        </w:trPr>
        <w:tc>
          <w:tcPr>
            <w:tcW w:w="1696" w:type="dxa"/>
          </w:tcPr>
          <w:p w14:paraId="43694460" w14:textId="381D4D9F" w:rsidR="000410E4" w:rsidDel="007578AA" w:rsidRDefault="000410E4" w:rsidP="00025010">
            <w:pPr>
              <w:rPr>
                <w:del w:id="155" w:author="薛松" w:date="2020-05-29T15:47:00Z"/>
              </w:rPr>
            </w:pPr>
            <w:del w:id="156" w:author="薛松" w:date="2020-05-29T15:47:00Z">
              <w:r w:rsidDel="007578AA">
                <w:rPr>
                  <w:rFonts w:hint="eastAsia"/>
                </w:rPr>
                <w:delText>字段</w:delText>
              </w:r>
            </w:del>
          </w:p>
        </w:tc>
        <w:tc>
          <w:tcPr>
            <w:tcW w:w="1134" w:type="dxa"/>
          </w:tcPr>
          <w:p w14:paraId="3870FB81" w14:textId="0A3653B2" w:rsidR="000410E4" w:rsidDel="007578AA" w:rsidRDefault="000410E4" w:rsidP="00025010">
            <w:pPr>
              <w:rPr>
                <w:del w:id="157" w:author="薛松" w:date="2020-05-29T15:47:00Z"/>
              </w:rPr>
            </w:pPr>
            <w:del w:id="158" w:author="薛松" w:date="2020-05-29T15:47:00Z">
              <w:r w:rsidDel="007578AA">
                <w:rPr>
                  <w:rFonts w:hint="eastAsia"/>
                </w:rPr>
                <w:delText>字长</w:delText>
              </w:r>
            </w:del>
          </w:p>
        </w:tc>
        <w:tc>
          <w:tcPr>
            <w:tcW w:w="1134" w:type="dxa"/>
          </w:tcPr>
          <w:p w14:paraId="616D5B87" w14:textId="5B6C1A52" w:rsidR="000410E4" w:rsidDel="007578AA" w:rsidRDefault="000410E4" w:rsidP="00025010">
            <w:pPr>
              <w:rPr>
                <w:del w:id="159" w:author="薛松" w:date="2020-05-29T15:47:00Z"/>
              </w:rPr>
            </w:pPr>
            <w:del w:id="160" w:author="薛松" w:date="2020-05-29T15:47:00Z">
              <w:r w:rsidDel="007578AA">
                <w:rPr>
                  <w:rFonts w:hint="eastAsia"/>
                </w:rPr>
                <w:delText>取值</w:delText>
              </w:r>
            </w:del>
          </w:p>
        </w:tc>
        <w:tc>
          <w:tcPr>
            <w:tcW w:w="4395" w:type="dxa"/>
          </w:tcPr>
          <w:p w14:paraId="3B5D37D0" w14:textId="2DD578C7" w:rsidR="000410E4" w:rsidDel="007578AA" w:rsidRDefault="000410E4" w:rsidP="00025010">
            <w:pPr>
              <w:rPr>
                <w:del w:id="161" w:author="薛松" w:date="2020-05-29T15:47:00Z"/>
              </w:rPr>
            </w:pPr>
            <w:del w:id="162" w:author="薛松" w:date="2020-05-29T15:47:00Z">
              <w:r w:rsidDel="007578AA">
                <w:rPr>
                  <w:rFonts w:hint="eastAsia"/>
                </w:rPr>
                <w:delText>说明</w:delText>
              </w:r>
            </w:del>
          </w:p>
        </w:tc>
      </w:tr>
      <w:tr w:rsidR="000410E4" w:rsidDel="007578AA" w14:paraId="71C438B9" w14:textId="53212C46" w:rsidTr="00025010">
        <w:trPr>
          <w:del w:id="163" w:author="薛松" w:date="2020-05-29T15:47:00Z"/>
        </w:trPr>
        <w:tc>
          <w:tcPr>
            <w:tcW w:w="1696" w:type="dxa"/>
          </w:tcPr>
          <w:p w14:paraId="7A3B9A3B" w14:textId="3427DD6A" w:rsidR="000410E4" w:rsidDel="007578AA" w:rsidRDefault="000410E4" w:rsidP="00025010">
            <w:pPr>
              <w:rPr>
                <w:del w:id="164" w:author="薛松" w:date="2020-05-29T15:47:00Z"/>
              </w:rPr>
            </w:pPr>
            <w:del w:id="165" w:author="薛松" w:date="2020-05-29T15:47:00Z">
              <w:r w:rsidDel="007578AA">
                <w:rPr>
                  <w:rFonts w:hint="eastAsia"/>
                </w:rPr>
                <w:delText>Tag</w:delText>
              </w:r>
            </w:del>
          </w:p>
        </w:tc>
        <w:tc>
          <w:tcPr>
            <w:tcW w:w="1134" w:type="dxa"/>
          </w:tcPr>
          <w:p w14:paraId="5B98D4F3" w14:textId="7D4F7458" w:rsidR="000410E4" w:rsidDel="007578AA" w:rsidRDefault="000410E4" w:rsidP="00025010">
            <w:pPr>
              <w:rPr>
                <w:del w:id="166" w:author="薛松" w:date="2020-05-29T15:47:00Z"/>
              </w:rPr>
            </w:pPr>
            <w:del w:id="167" w:author="薛松" w:date="2020-05-29T15:47:00Z">
              <w:r w:rsidDel="007578AA">
                <w:delText>2</w:delText>
              </w:r>
            </w:del>
          </w:p>
        </w:tc>
        <w:tc>
          <w:tcPr>
            <w:tcW w:w="1134" w:type="dxa"/>
          </w:tcPr>
          <w:p w14:paraId="112E6771" w14:textId="7293785E" w:rsidR="000410E4" w:rsidDel="007578AA" w:rsidRDefault="000410E4" w:rsidP="00025010">
            <w:pPr>
              <w:rPr>
                <w:del w:id="168" w:author="薛松" w:date="2020-05-29T15:47:00Z"/>
              </w:rPr>
            </w:pPr>
            <w:del w:id="169" w:author="薛松" w:date="2020-05-29T15:47:00Z">
              <w:r w:rsidDel="007578AA">
                <w:delText>0</w:delText>
              </w:r>
              <w:r w:rsidDel="007578AA">
                <w:rPr>
                  <w:rFonts w:hint="eastAsia"/>
                </w:rPr>
                <w:delText>xEB90</w:delText>
              </w:r>
            </w:del>
          </w:p>
        </w:tc>
        <w:tc>
          <w:tcPr>
            <w:tcW w:w="4395" w:type="dxa"/>
          </w:tcPr>
          <w:p w14:paraId="3C430283" w14:textId="1E7D9746" w:rsidR="000410E4" w:rsidDel="007578AA" w:rsidRDefault="000410E4" w:rsidP="00025010">
            <w:pPr>
              <w:rPr>
                <w:del w:id="170" w:author="薛松" w:date="2020-05-29T15:47:00Z"/>
              </w:rPr>
            </w:pPr>
          </w:p>
        </w:tc>
      </w:tr>
      <w:tr w:rsidR="000410E4" w:rsidDel="007578AA" w14:paraId="7E3413DE" w14:textId="62BFCD44" w:rsidTr="00025010">
        <w:trPr>
          <w:del w:id="171" w:author="薛松" w:date="2020-05-29T15:47:00Z"/>
        </w:trPr>
        <w:tc>
          <w:tcPr>
            <w:tcW w:w="1696" w:type="dxa"/>
          </w:tcPr>
          <w:p w14:paraId="0FC108F2" w14:textId="017BDECD" w:rsidR="000410E4" w:rsidDel="007578AA" w:rsidRDefault="000410E4" w:rsidP="00025010">
            <w:pPr>
              <w:rPr>
                <w:del w:id="172" w:author="薛松" w:date="2020-05-29T15:47:00Z"/>
              </w:rPr>
            </w:pPr>
            <w:del w:id="173" w:author="薛松" w:date="2020-05-29T15:47:00Z">
              <w:r w:rsidDel="007578AA">
                <w:rPr>
                  <w:rFonts w:hint="eastAsia"/>
                </w:rPr>
                <w:delText>Len</w:delText>
              </w:r>
            </w:del>
          </w:p>
        </w:tc>
        <w:tc>
          <w:tcPr>
            <w:tcW w:w="1134" w:type="dxa"/>
          </w:tcPr>
          <w:p w14:paraId="7B80E994" w14:textId="2A84CE83" w:rsidR="000410E4" w:rsidDel="007578AA" w:rsidRDefault="000410E4" w:rsidP="00025010">
            <w:pPr>
              <w:rPr>
                <w:del w:id="174" w:author="薛松" w:date="2020-05-29T15:47:00Z"/>
              </w:rPr>
            </w:pPr>
            <w:del w:id="175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1B8DBF6A" w14:textId="43FF0C79" w:rsidR="000410E4" w:rsidDel="007578AA" w:rsidRDefault="000410E4" w:rsidP="00025010">
            <w:pPr>
              <w:rPr>
                <w:del w:id="176" w:author="薛松" w:date="2020-05-29T15:47:00Z"/>
              </w:rPr>
            </w:pPr>
            <w:del w:id="177" w:author="薛松" w:date="2020-05-29T15:47:00Z">
              <w:r w:rsidDel="007578AA">
                <w:rPr>
                  <w:rFonts w:hint="eastAsia"/>
                </w:rPr>
                <w:delText>0</w:delText>
              </w:r>
              <w:r w:rsidDel="007578AA">
                <w:delText>..255</w:delText>
              </w:r>
            </w:del>
          </w:p>
        </w:tc>
        <w:tc>
          <w:tcPr>
            <w:tcW w:w="4395" w:type="dxa"/>
          </w:tcPr>
          <w:p w14:paraId="27F507AC" w14:textId="50518749" w:rsidR="000410E4" w:rsidDel="007578AA" w:rsidRDefault="000410E4" w:rsidP="00025010">
            <w:pPr>
              <w:rPr>
                <w:del w:id="178" w:author="薛松" w:date="2020-05-29T15:47:00Z"/>
              </w:rPr>
            </w:pPr>
            <w:del w:id="179" w:author="薛松" w:date="2020-05-29T15:47:00Z">
              <w:r w:rsidDel="007578AA">
                <w:rPr>
                  <w:rFonts w:hint="eastAsia"/>
                </w:rPr>
                <w:delText>消息中剩余内容的长度.包括消息体和CRC校验</w:delText>
              </w:r>
            </w:del>
          </w:p>
        </w:tc>
      </w:tr>
      <w:tr w:rsidR="000410E4" w:rsidRPr="00F26C69" w:rsidDel="007578AA" w14:paraId="07278756" w14:textId="1FCDAD42" w:rsidTr="00025010">
        <w:trPr>
          <w:del w:id="180" w:author="薛松" w:date="2020-05-29T15:47:00Z"/>
        </w:trPr>
        <w:tc>
          <w:tcPr>
            <w:tcW w:w="1696" w:type="dxa"/>
          </w:tcPr>
          <w:p w14:paraId="2EEB294E" w14:textId="693E7092" w:rsidR="000410E4" w:rsidRPr="00F26C69" w:rsidDel="007578AA" w:rsidRDefault="000410E4" w:rsidP="00025010">
            <w:pPr>
              <w:rPr>
                <w:del w:id="181" w:author="薛松" w:date="2020-05-29T15:47:00Z"/>
                <w:color w:val="FF0000"/>
              </w:rPr>
            </w:pPr>
            <w:del w:id="182" w:author="薛松" w:date="2020-05-29T15:47:00Z">
              <w:r w:rsidRPr="00F26C69" w:rsidDel="007578AA">
                <w:rPr>
                  <w:rFonts w:hint="eastAsia"/>
                  <w:color w:val="FF0000"/>
                </w:rPr>
                <w:delText>S</w:delText>
              </w:r>
              <w:r w:rsidRPr="00F26C69" w:rsidDel="007578AA">
                <w:rPr>
                  <w:color w:val="FF0000"/>
                </w:rPr>
                <w:delText>equenceId</w:delText>
              </w:r>
            </w:del>
          </w:p>
        </w:tc>
        <w:tc>
          <w:tcPr>
            <w:tcW w:w="1134" w:type="dxa"/>
          </w:tcPr>
          <w:p w14:paraId="0E9C6058" w14:textId="6D511B0A" w:rsidR="000410E4" w:rsidRPr="00F26C69" w:rsidDel="007578AA" w:rsidRDefault="000410E4" w:rsidP="00025010">
            <w:pPr>
              <w:rPr>
                <w:del w:id="183" w:author="薛松" w:date="2020-05-29T15:47:00Z"/>
                <w:color w:val="FF0000"/>
              </w:rPr>
            </w:pPr>
            <w:del w:id="184" w:author="薛松" w:date="2020-05-29T15:47:00Z">
              <w:r w:rsidRPr="00F26C69" w:rsidDel="007578AA">
                <w:rPr>
                  <w:rFonts w:hint="eastAsia"/>
                  <w:color w:val="FF0000"/>
                </w:rPr>
                <w:delText>2</w:delText>
              </w:r>
            </w:del>
          </w:p>
        </w:tc>
        <w:tc>
          <w:tcPr>
            <w:tcW w:w="1134" w:type="dxa"/>
          </w:tcPr>
          <w:p w14:paraId="2028BCA1" w14:textId="3D8A9B44" w:rsidR="000410E4" w:rsidRPr="00F26C69" w:rsidDel="007578AA" w:rsidRDefault="000410E4" w:rsidP="00025010">
            <w:pPr>
              <w:rPr>
                <w:del w:id="185" w:author="薛松" w:date="2020-05-29T15:47:00Z"/>
                <w:color w:val="FF0000"/>
              </w:rPr>
            </w:pPr>
            <w:del w:id="186" w:author="薛松" w:date="2020-05-29T15:47:00Z">
              <w:r w:rsidRPr="00F26C69" w:rsidDel="007578AA">
                <w:rPr>
                  <w:rFonts w:hint="eastAsia"/>
                  <w:color w:val="FF0000"/>
                </w:rPr>
                <w:delText>0</w:delText>
              </w:r>
              <w:r w:rsidRPr="00F26C69" w:rsidDel="007578AA">
                <w:rPr>
                  <w:color w:val="FF0000"/>
                </w:rPr>
                <w:delText>..0xFFFF</w:delText>
              </w:r>
            </w:del>
          </w:p>
        </w:tc>
        <w:tc>
          <w:tcPr>
            <w:tcW w:w="4395" w:type="dxa"/>
          </w:tcPr>
          <w:p w14:paraId="55D929DB" w14:textId="274511EE" w:rsidR="000410E4" w:rsidRPr="00F26C69" w:rsidDel="007578AA" w:rsidRDefault="000410E4" w:rsidP="00025010">
            <w:pPr>
              <w:rPr>
                <w:del w:id="187" w:author="薛松" w:date="2020-05-29T15:47:00Z"/>
                <w:color w:val="FF0000"/>
              </w:rPr>
            </w:pPr>
            <w:del w:id="188" w:author="薛松" w:date="2020-05-29T15:47:00Z">
              <w:r w:rsidRPr="00F26C69" w:rsidDel="007578AA">
                <w:rPr>
                  <w:rFonts w:hint="eastAsia"/>
                  <w:color w:val="FF0000"/>
                </w:rPr>
                <w:delText>消息序列号</w:delText>
              </w:r>
            </w:del>
          </w:p>
        </w:tc>
      </w:tr>
      <w:tr w:rsidR="000410E4" w:rsidDel="007578AA" w14:paraId="24322F85" w14:textId="6590CC50" w:rsidTr="00025010">
        <w:trPr>
          <w:del w:id="189" w:author="薛松" w:date="2020-05-29T15:47:00Z"/>
        </w:trPr>
        <w:tc>
          <w:tcPr>
            <w:tcW w:w="1696" w:type="dxa"/>
          </w:tcPr>
          <w:p w14:paraId="127F9A61" w14:textId="3413EF28" w:rsidR="000410E4" w:rsidDel="007578AA" w:rsidRDefault="000410E4" w:rsidP="00025010">
            <w:pPr>
              <w:rPr>
                <w:del w:id="190" w:author="薛松" w:date="2020-05-29T15:47:00Z"/>
              </w:rPr>
            </w:pPr>
            <w:del w:id="191" w:author="薛松" w:date="2020-05-29T15:47:00Z">
              <w:r w:rsidDel="007578AA">
                <w:rPr>
                  <w:rFonts w:hint="eastAsia"/>
                </w:rPr>
                <w:delText>D</w:delText>
              </w:r>
              <w:r w:rsidDel="007578AA">
                <w:delText>ir</w:delText>
              </w:r>
            </w:del>
          </w:p>
        </w:tc>
        <w:tc>
          <w:tcPr>
            <w:tcW w:w="1134" w:type="dxa"/>
          </w:tcPr>
          <w:p w14:paraId="44522E31" w14:textId="26C18858" w:rsidR="000410E4" w:rsidDel="007578AA" w:rsidRDefault="000410E4" w:rsidP="00025010">
            <w:pPr>
              <w:rPr>
                <w:del w:id="192" w:author="薛松" w:date="2020-05-29T15:47:00Z"/>
              </w:rPr>
            </w:pPr>
            <w:del w:id="193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1FC2D50F" w14:textId="4F2CC4C4" w:rsidR="000410E4" w:rsidDel="007578AA" w:rsidRDefault="000410E4" w:rsidP="00025010">
            <w:pPr>
              <w:rPr>
                <w:del w:id="194" w:author="薛松" w:date="2020-05-29T15:47:00Z"/>
              </w:rPr>
            </w:pPr>
            <w:del w:id="195" w:author="薛松" w:date="2020-05-29T15:47:00Z">
              <w:r w:rsidDel="007578AA">
                <w:rPr>
                  <w:rFonts w:hint="eastAsia"/>
                </w:rPr>
                <w:delText>{</w:delText>
              </w:r>
              <w:r w:rsidDel="007578AA">
                <w:delText>0,1}</w:delText>
              </w:r>
            </w:del>
          </w:p>
        </w:tc>
        <w:tc>
          <w:tcPr>
            <w:tcW w:w="4395" w:type="dxa"/>
          </w:tcPr>
          <w:p w14:paraId="10747053" w14:textId="61EB31A0" w:rsidR="000410E4" w:rsidDel="007578AA" w:rsidRDefault="000410E4" w:rsidP="00025010">
            <w:pPr>
              <w:rPr>
                <w:del w:id="196" w:author="薛松" w:date="2020-05-29T15:47:00Z"/>
              </w:rPr>
            </w:pPr>
            <w:del w:id="197" w:author="薛松" w:date="2020-05-29T15:47:00Z">
              <w:r w:rsidDel="007578AA">
                <w:rPr>
                  <w:rFonts w:hint="eastAsia"/>
                </w:rPr>
                <w:delText>0</w:delText>
              </w:r>
              <w:r w:rsidDel="007578AA">
                <w:delText xml:space="preserve">: </w:delText>
              </w:r>
              <w:r w:rsidDel="007578AA">
                <w:rPr>
                  <w:rFonts w:hint="eastAsia"/>
                </w:rPr>
                <w:delText>下行</w:delText>
              </w:r>
            </w:del>
          </w:p>
          <w:p w14:paraId="5E05EBC1" w14:textId="18148075" w:rsidR="000410E4" w:rsidDel="007578AA" w:rsidRDefault="000410E4" w:rsidP="00025010">
            <w:pPr>
              <w:rPr>
                <w:del w:id="198" w:author="薛松" w:date="2020-05-29T15:47:00Z"/>
              </w:rPr>
            </w:pPr>
            <w:del w:id="199" w:author="薛松" w:date="2020-05-29T15:47:00Z">
              <w:r w:rsidDel="007578AA">
                <w:rPr>
                  <w:rFonts w:hint="eastAsia"/>
                </w:rPr>
                <w:delText>1:上行</w:delText>
              </w:r>
            </w:del>
          </w:p>
        </w:tc>
      </w:tr>
      <w:tr w:rsidR="000410E4" w:rsidDel="007578AA" w14:paraId="251634B5" w14:textId="6565FA06" w:rsidTr="00025010">
        <w:trPr>
          <w:del w:id="200" w:author="薛松" w:date="2020-05-29T15:47:00Z"/>
        </w:trPr>
        <w:tc>
          <w:tcPr>
            <w:tcW w:w="1696" w:type="dxa"/>
          </w:tcPr>
          <w:p w14:paraId="3455C414" w14:textId="67BA4BC7" w:rsidR="000410E4" w:rsidDel="007578AA" w:rsidRDefault="000410E4" w:rsidP="00025010">
            <w:pPr>
              <w:rPr>
                <w:del w:id="201" w:author="薛松" w:date="2020-05-29T15:47:00Z"/>
              </w:rPr>
            </w:pPr>
            <w:del w:id="202" w:author="薛松" w:date="2020-05-29T15:47:00Z">
              <w:r w:rsidDel="007578AA">
                <w:rPr>
                  <w:rFonts w:hint="eastAsia"/>
                </w:rPr>
                <w:delText>C</w:delText>
              </w:r>
              <w:r w:rsidDel="007578AA">
                <w:delText>md</w:delText>
              </w:r>
            </w:del>
          </w:p>
        </w:tc>
        <w:tc>
          <w:tcPr>
            <w:tcW w:w="1134" w:type="dxa"/>
          </w:tcPr>
          <w:p w14:paraId="59500709" w14:textId="435E93BE" w:rsidR="000410E4" w:rsidDel="007578AA" w:rsidRDefault="000410E4" w:rsidP="00025010">
            <w:pPr>
              <w:rPr>
                <w:del w:id="203" w:author="薛松" w:date="2020-05-29T15:47:00Z"/>
              </w:rPr>
            </w:pPr>
            <w:del w:id="204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6E2AC0F4" w14:textId="7BAFE969" w:rsidR="000410E4" w:rsidDel="007578AA" w:rsidRDefault="000410E4" w:rsidP="00025010">
            <w:pPr>
              <w:rPr>
                <w:del w:id="205" w:author="薛松" w:date="2020-05-29T15:47:00Z"/>
              </w:rPr>
            </w:pPr>
            <w:del w:id="206" w:author="薛松" w:date="2020-05-29T15:47:00Z">
              <w:r w:rsidDel="007578AA">
                <w:rPr>
                  <w:rFonts w:hint="eastAsia"/>
                </w:rPr>
                <w:delText>0..</w:delText>
              </w:r>
              <w:r w:rsidDel="007578AA">
                <w:delText>0</w:delText>
              </w:r>
              <w:r w:rsidDel="007578AA">
                <w:rPr>
                  <w:rFonts w:hint="eastAsia"/>
                </w:rPr>
                <w:delText>xFF</w:delText>
              </w:r>
            </w:del>
          </w:p>
        </w:tc>
        <w:tc>
          <w:tcPr>
            <w:tcW w:w="4395" w:type="dxa"/>
          </w:tcPr>
          <w:p w14:paraId="793944ED" w14:textId="0D4D3138" w:rsidR="000410E4" w:rsidDel="007578AA" w:rsidRDefault="000410E4" w:rsidP="00025010">
            <w:pPr>
              <w:rPr>
                <w:del w:id="207" w:author="薛松" w:date="2020-05-29T15:47:00Z"/>
              </w:rPr>
            </w:pPr>
            <w:del w:id="208" w:author="薛松" w:date="2020-05-29T15:47:00Z">
              <w:r w:rsidDel="007578AA">
                <w:rPr>
                  <w:rFonts w:hint="eastAsia"/>
                </w:rPr>
                <w:delText>命令字</w:delText>
              </w:r>
            </w:del>
          </w:p>
        </w:tc>
      </w:tr>
      <w:tr w:rsidR="000410E4" w:rsidDel="007578AA" w14:paraId="6D249599" w14:textId="22445ECA" w:rsidTr="00025010">
        <w:trPr>
          <w:del w:id="209" w:author="薛松" w:date="2020-05-29T15:47:00Z"/>
        </w:trPr>
        <w:tc>
          <w:tcPr>
            <w:tcW w:w="1696" w:type="dxa"/>
          </w:tcPr>
          <w:p w14:paraId="5FF0B9ED" w14:textId="67494ED0" w:rsidR="000410E4" w:rsidDel="007578AA" w:rsidRDefault="000410E4" w:rsidP="00025010">
            <w:pPr>
              <w:rPr>
                <w:del w:id="210" w:author="薛松" w:date="2020-05-29T15:47:00Z"/>
              </w:rPr>
            </w:pPr>
            <w:del w:id="211" w:author="薛松" w:date="2020-05-29T15:47:00Z">
              <w:r w:rsidDel="007578AA">
                <w:rPr>
                  <w:rFonts w:hint="eastAsia"/>
                </w:rPr>
                <w:delText>Status</w:delText>
              </w:r>
            </w:del>
          </w:p>
        </w:tc>
        <w:tc>
          <w:tcPr>
            <w:tcW w:w="1134" w:type="dxa"/>
          </w:tcPr>
          <w:p w14:paraId="31199F73" w14:textId="6EA2B191" w:rsidR="000410E4" w:rsidDel="007578AA" w:rsidRDefault="000410E4" w:rsidP="00025010">
            <w:pPr>
              <w:rPr>
                <w:del w:id="212" w:author="薛松" w:date="2020-05-29T15:47:00Z"/>
              </w:rPr>
            </w:pPr>
            <w:del w:id="213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3F06DD43" w14:textId="25AF623F" w:rsidR="000410E4" w:rsidDel="007578AA" w:rsidRDefault="000410E4" w:rsidP="00025010">
            <w:pPr>
              <w:rPr>
                <w:del w:id="214" w:author="薛松" w:date="2020-05-29T15:47:00Z"/>
              </w:rPr>
            </w:pPr>
            <w:del w:id="215" w:author="薛松" w:date="2020-05-29T15:47:00Z">
              <w:r w:rsidDel="007578AA">
                <w:rPr>
                  <w:rFonts w:hint="eastAsia"/>
                </w:rPr>
                <w:delText>0..</w:delText>
              </w:r>
              <w:r w:rsidDel="007578AA">
                <w:delText>4</w:delText>
              </w:r>
            </w:del>
          </w:p>
        </w:tc>
        <w:tc>
          <w:tcPr>
            <w:tcW w:w="4395" w:type="dxa"/>
          </w:tcPr>
          <w:p w14:paraId="05632F0E" w14:textId="6C0761E5" w:rsidR="00447CE1" w:rsidDel="007578AA" w:rsidRDefault="00447CE1" w:rsidP="00025010">
            <w:pPr>
              <w:rPr>
                <w:del w:id="216" w:author="薛松" w:date="2020-05-29T15:47:00Z"/>
              </w:rPr>
            </w:pPr>
            <w:del w:id="217" w:author="薛松" w:date="2020-05-29T15:47:00Z">
              <w:r w:rsidDel="007578AA">
                <w:rPr>
                  <w:rFonts w:hint="eastAsia"/>
                </w:rPr>
                <w:delText>命令执行结果。</w:delText>
              </w:r>
            </w:del>
          </w:p>
          <w:p w14:paraId="4910EC26" w14:textId="00835092" w:rsidR="000410E4" w:rsidDel="007578AA" w:rsidRDefault="000410E4" w:rsidP="00025010">
            <w:pPr>
              <w:rPr>
                <w:del w:id="218" w:author="薛松" w:date="2020-05-29T15:47:00Z"/>
              </w:rPr>
            </w:pPr>
            <w:del w:id="219" w:author="薛松" w:date="2020-05-29T15:47:00Z">
              <w:r w:rsidDel="007578AA">
                <w:rPr>
                  <w:rFonts w:hint="eastAsia"/>
                </w:rPr>
                <w:delText>0:SUCCESS</w:delText>
              </w:r>
            </w:del>
          </w:p>
          <w:p w14:paraId="29405342" w14:textId="203CDFDD" w:rsidR="000410E4" w:rsidDel="007578AA" w:rsidRDefault="000410E4" w:rsidP="00025010">
            <w:pPr>
              <w:rPr>
                <w:del w:id="220" w:author="薛松" w:date="2020-05-29T15:47:00Z"/>
              </w:rPr>
            </w:pPr>
            <w:del w:id="221" w:author="薛松" w:date="2020-05-29T15:47:00Z">
              <w:r w:rsidDel="007578AA">
                <w:rPr>
                  <w:rFonts w:hint="eastAsia"/>
                </w:rPr>
                <w:delText>1:FAIL</w:delText>
              </w:r>
            </w:del>
          </w:p>
          <w:p w14:paraId="23C6E292" w14:textId="6DA064B4" w:rsidR="000410E4" w:rsidDel="007578AA" w:rsidRDefault="000410E4" w:rsidP="00025010">
            <w:pPr>
              <w:rPr>
                <w:del w:id="222" w:author="薛松" w:date="2020-05-29T15:47:00Z"/>
              </w:rPr>
            </w:pPr>
            <w:del w:id="223" w:author="薛松" w:date="2020-05-29T15:47:00Z">
              <w:r w:rsidDel="007578AA">
                <w:rPr>
                  <w:rFonts w:hint="eastAsia"/>
                </w:rPr>
                <w:delText>2:</w:delText>
              </w:r>
              <w:r w:rsidDel="007578AA">
                <w:delText xml:space="preserve"> Received</w:delText>
              </w:r>
            </w:del>
          </w:p>
          <w:p w14:paraId="1FEEBB7B" w14:textId="6F757085" w:rsidR="000410E4" w:rsidDel="007578AA" w:rsidRDefault="000410E4" w:rsidP="00025010">
            <w:pPr>
              <w:rPr>
                <w:del w:id="224" w:author="薛松" w:date="2020-05-29T15:47:00Z"/>
              </w:rPr>
            </w:pPr>
            <w:del w:id="225" w:author="薛松" w:date="2020-05-29T15:47:00Z">
              <w:r w:rsidDel="007578AA">
                <w:rPr>
                  <w:rFonts w:hint="eastAsia"/>
                </w:rPr>
                <w:delText>3</w:delText>
              </w:r>
              <w:r w:rsidDel="007578AA">
                <w:delText>: Busy</w:delText>
              </w:r>
            </w:del>
          </w:p>
          <w:p w14:paraId="249B1941" w14:textId="3BEA301B" w:rsidR="000410E4" w:rsidDel="007578AA" w:rsidRDefault="000410E4" w:rsidP="00025010">
            <w:pPr>
              <w:rPr>
                <w:del w:id="226" w:author="薛松" w:date="2020-05-29T15:47:00Z"/>
              </w:rPr>
            </w:pPr>
            <w:del w:id="227" w:author="薛松" w:date="2020-05-29T15:47:00Z">
              <w:r w:rsidDel="007578AA">
                <w:rPr>
                  <w:rFonts w:hint="eastAsia"/>
                </w:rPr>
                <w:delText>4</w:delText>
              </w:r>
              <w:r w:rsidDel="007578AA">
                <w:delText>: Repeat</w:delText>
              </w:r>
            </w:del>
          </w:p>
        </w:tc>
      </w:tr>
      <w:tr w:rsidR="000410E4" w:rsidDel="007578AA" w14:paraId="43436622" w14:textId="283E717F" w:rsidTr="00025010">
        <w:trPr>
          <w:del w:id="228" w:author="薛松" w:date="2020-05-29T15:47:00Z"/>
        </w:trPr>
        <w:tc>
          <w:tcPr>
            <w:tcW w:w="1696" w:type="dxa"/>
          </w:tcPr>
          <w:p w14:paraId="2F8BF742" w14:textId="569CD094" w:rsidR="000410E4" w:rsidDel="007578AA" w:rsidRDefault="000410E4" w:rsidP="00025010">
            <w:pPr>
              <w:rPr>
                <w:del w:id="229" w:author="薛松" w:date="2020-05-29T15:47:00Z"/>
              </w:rPr>
            </w:pPr>
            <w:del w:id="230" w:author="薛松" w:date="2020-05-29T15:47:00Z">
              <w:r w:rsidDel="007578AA">
                <w:rPr>
                  <w:rFonts w:hint="eastAsia"/>
                </w:rPr>
                <w:delText>M</w:delText>
              </w:r>
              <w:r w:rsidDel="007578AA">
                <w:delText>sgBody</w:delText>
              </w:r>
            </w:del>
          </w:p>
        </w:tc>
        <w:tc>
          <w:tcPr>
            <w:tcW w:w="1134" w:type="dxa"/>
          </w:tcPr>
          <w:p w14:paraId="27996F60" w14:textId="23150A46" w:rsidR="000410E4" w:rsidDel="007578AA" w:rsidRDefault="000410E4" w:rsidP="00025010">
            <w:pPr>
              <w:rPr>
                <w:del w:id="231" w:author="薛松" w:date="2020-05-29T15:47:00Z"/>
              </w:rPr>
            </w:pPr>
            <w:del w:id="232" w:author="薛松" w:date="2020-05-29T15:47:00Z">
              <w:r w:rsidDel="007578AA">
                <w:rPr>
                  <w:rFonts w:hint="eastAsia"/>
                </w:rPr>
                <w:delText>N</w:delText>
              </w:r>
            </w:del>
          </w:p>
        </w:tc>
        <w:tc>
          <w:tcPr>
            <w:tcW w:w="1134" w:type="dxa"/>
          </w:tcPr>
          <w:p w14:paraId="44528BE5" w14:textId="6E71D6A4" w:rsidR="000410E4" w:rsidDel="007578AA" w:rsidRDefault="00B03B97" w:rsidP="00025010">
            <w:pPr>
              <w:rPr>
                <w:del w:id="233" w:author="薛松" w:date="2020-05-29T15:47:00Z"/>
              </w:rPr>
            </w:pPr>
            <w:del w:id="234" w:author="薛松" w:date="2020-05-29T15:47:00Z">
              <w:r w:rsidDel="007578AA">
                <w:delText>…</w:delText>
              </w:r>
            </w:del>
          </w:p>
        </w:tc>
        <w:tc>
          <w:tcPr>
            <w:tcW w:w="4395" w:type="dxa"/>
          </w:tcPr>
          <w:p w14:paraId="2DCD97C0" w14:textId="578F1C53" w:rsidR="000410E4" w:rsidDel="007578AA" w:rsidRDefault="000410E4" w:rsidP="00025010">
            <w:pPr>
              <w:rPr>
                <w:del w:id="235" w:author="薛松" w:date="2020-05-29T15:47:00Z"/>
              </w:rPr>
            </w:pPr>
            <w:del w:id="236" w:author="薛松" w:date="2020-05-29T15:47:00Z">
              <w:r w:rsidDel="007578AA">
                <w:rPr>
                  <w:rFonts w:hint="eastAsia"/>
                </w:rPr>
                <w:delText>可选</w:delText>
              </w:r>
              <w:r w:rsidR="00447CE1" w:rsidDel="007578AA">
                <w:rPr>
                  <w:rFonts w:hint="eastAsia"/>
                </w:rPr>
                <w:delText>的参数内容。</w:delText>
              </w:r>
            </w:del>
          </w:p>
        </w:tc>
      </w:tr>
      <w:tr w:rsidR="000410E4" w:rsidDel="007578AA" w14:paraId="256FFD7E" w14:textId="13927D22" w:rsidTr="00025010">
        <w:trPr>
          <w:del w:id="237" w:author="薛松" w:date="2020-05-29T15:47:00Z"/>
        </w:trPr>
        <w:tc>
          <w:tcPr>
            <w:tcW w:w="1696" w:type="dxa"/>
          </w:tcPr>
          <w:p w14:paraId="0BB207D6" w14:textId="31FCE5DD" w:rsidR="000410E4" w:rsidDel="007578AA" w:rsidRDefault="000410E4" w:rsidP="00025010">
            <w:pPr>
              <w:rPr>
                <w:del w:id="238" w:author="薛松" w:date="2020-05-29T15:47:00Z"/>
              </w:rPr>
            </w:pPr>
            <w:del w:id="239" w:author="薛松" w:date="2020-05-29T15:47:00Z">
              <w:r w:rsidDel="007578AA">
                <w:rPr>
                  <w:rFonts w:hint="eastAsia"/>
                </w:rPr>
                <w:delText>CRC</w:delText>
              </w:r>
            </w:del>
          </w:p>
        </w:tc>
        <w:tc>
          <w:tcPr>
            <w:tcW w:w="1134" w:type="dxa"/>
          </w:tcPr>
          <w:p w14:paraId="47E35C48" w14:textId="1DDC3ACC" w:rsidR="000410E4" w:rsidDel="007578AA" w:rsidRDefault="000410E4" w:rsidP="00025010">
            <w:pPr>
              <w:rPr>
                <w:del w:id="240" w:author="薛松" w:date="2020-05-29T15:47:00Z"/>
              </w:rPr>
            </w:pPr>
            <w:del w:id="241" w:author="薛松" w:date="2020-05-29T15:47:00Z">
              <w:r w:rsidDel="007578AA">
                <w:rPr>
                  <w:rFonts w:hint="eastAsia"/>
                </w:rPr>
                <w:delText>2</w:delText>
              </w:r>
            </w:del>
          </w:p>
        </w:tc>
        <w:tc>
          <w:tcPr>
            <w:tcW w:w="1134" w:type="dxa"/>
          </w:tcPr>
          <w:p w14:paraId="78581131" w14:textId="24C874A9" w:rsidR="000410E4" w:rsidDel="007578AA" w:rsidRDefault="000410E4" w:rsidP="00025010">
            <w:pPr>
              <w:rPr>
                <w:del w:id="242" w:author="薛松" w:date="2020-05-29T15:47:00Z"/>
              </w:rPr>
            </w:pPr>
          </w:p>
        </w:tc>
        <w:tc>
          <w:tcPr>
            <w:tcW w:w="4395" w:type="dxa"/>
          </w:tcPr>
          <w:p w14:paraId="6598793D" w14:textId="42D57FBE" w:rsidR="000410E4" w:rsidDel="007578AA" w:rsidRDefault="004E683C" w:rsidP="00025010">
            <w:pPr>
              <w:rPr>
                <w:del w:id="243" w:author="薛松" w:date="2020-05-29T15:47:00Z"/>
              </w:rPr>
            </w:pPr>
            <w:del w:id="244" w:author="薛松" w:date="2020-05-29T15:47:00Z">
              <w:r w:rsidDel="007578AA">
                <w:rPr>
                  <w:rFonts w:hint="eastAsia"/>
                </w:rPr>
                <w:delText>从</w:delText>
              </w:r>
              <w:r w:rsidR="000410E4" w:rsidDel="007578AA">
                <w:rPr>
                  <w:rFonts w:hint="eastAsia"/>
                </w:rPr>
                <w:delText>Len</w:delText>
              </w:r>
              <w:r w:rsidDel="007578AA">
                <w:rPr>
                  <w:rFonts w:hint="eastAsia"/>
                </w:rPr>
                <w:delText>到</w:delText>
              </w:r>
              <w:r w:rsidR="000410E4" w:rsidDel="007578AA">
                <w:rPr>
                  <w:rFonts w:hint="eastAsia"/>
                </w:rPr>
                <w:delText>MsgBody的CRC校验码。使用CRC16/IBM。</w:delText>
              </w:r>
            </w:del>
          </w:p>
        </w:tc>
      </w:tr>
    </w:tbl>
    <w:p w14:paraId="545C8691" w14:textId="75D74469" w:rsidR="000410E4" w:rsidDel="007578AA" w:rsidRDefault="000410E4" w:rsidP="001D338A">
      <w:pPr>
        <w:pStyle w:val="-22"/>
        <w:rPr>
          <w:del w:id="245" w:author="薛松" w:date="2020-05-29T15:47:00Z"/>
        </w:rPr>
      </w:pPr>
    </w:p>
    <w:p w14:paraId="7CA34090" w14:textId="77777777" w:rsidR="000410E4" w:rsidRDefault="000410E4" w:rsidP="001D338A">
      <w:pPr>
        <w:pStyle w:val="-22"/>
      </w:pPr>
    </w:p>
    <w:p w14:paraId="1DF0D6FD" w14:textId="77777777" w:rsidR="001D338A" w:rsidRDefault="001D338A" w:rsidP="001D338A">
      <w:pPr>
        <w:pStyle w:val="1"/>
      </w:pPr>
      <w:r>
        <w:rPr>
          <w:rFonts w:hint="eastAsia"/>
        </w:rPr>
        <w:lastRenderedPageBreak/>
        <w:t>取片操作增加错误</w:t>
      </w:r>
      <w:commentRangeStart w:id="246"/>
      <w:r w:rsidR="0010649A">
        <w:rPr>
          <w:rFonts w:hint="eastAsia"/>
        </w:rPr>
        <w:t>原因</w:t>
      </w:r>
      <w:commentRangeEnd w:id="246"/>
      <w:r w:rsidR="00BB5FE9">
        <w:rPr>
          <w:rStyle w:val="af5"/>
          <w:rFonts w:asciiTheme="minorHAnsi" w:eastAsiaTheme="minorEastAsia" w:hAnsiTheme="minorHAnsi"/>
          <w:b w:val="0"/>
          <w:bCs w:val="0"/>
          <w:kern w:val="2"/>
        </w:rPr>
        <w:commentReference w:id="246"/>
      </w:r>
    </w:p>
    <w:p w14:paraId="3B74795C" w14:textId="77777777" w:rsidR="0010649A" w:rsidRDefault="00FB6530" w:rsidP="007541E4">
      <w:pPr>
        <w:pStyle w:val="-22"/>
      </w:pPr>
      <w:r>
        <w:rPr>
          <w:rFonts w:hint="eastAsia"/>
        </w:rPr>
        <w:t>取片操作响应消息</w:t>
      </w:r>
    </w:p>
    <w:p w14:paraId="7E6082E7" w14:textId="77777777" w:rsidR="007138B6" w:rsidRDefault="007138B6" w:rsidP="007138B6">
      <w:pPr>
        <w:pStyle w:val="2"/>
      </w:pPr>
      <w:r>
        <w:rPr>
          <w:rFonts w:hint="eastAsia"/>
        </w:rPr>
        <w:t>消息变更</w:t>
      </w:r>
    </w:p>
    <w:p w14:paraId="578AD8DE" w14:textId="77777777" w:rsidR="007138B6" w:rsidRPr="007138B6" w:rsidRDefault="007138B6" w:rsidP="007138B6">
      <w:pPr>
        <w:pStyle w:val="-22"/>
      </w:pPr>
      <w:r>
        <w:rPr>
          <w:rFonts w:hint="eastAsia"/>
        </w:rPr>
        <w:t>上行消息中增加错误原因描述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1D338A" w14:paraId="7E4E4222" w14:textId="77777777" w:rsidTr="00FB6530">
        <w:tc>
          <w:tcPr>
            <w:tcW w:w="1696" w:type="dxa"/>
            <w:shd w:val="clear" w:color="auto" w:fill="F2F2F2" w:themeFill="background1" w:themeFillShade="F2"/>
          </w:tcPr>
          <w:p w14:paraId="04AEADB8" w14:textId="77777777" w:rsidR="001D338A" w:rsidRDefault="001D338A" w:rsidP="00025010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C4B22FE" w14:textId="77777777" w:rsidR="001D338A" w:rsidRDefault="001D338A" w:rsidP="00025010">
            <w:r>
              <w:rPr>
                <w:rFonts w:hint="eastAsia"/>
              </w:rPr>
              <w:t>字长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98A3820" w14:textId="77777777" w:rsidR="001D338A" w:rsidRDefault="001D338A" w:rsidP="00025010">
            <w:r>
              <w:rPr>
                <w:rFonts w:hint="eastAsia"/>
              </w:rPr>
              <w:t>取值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3697F2E6" w14:textId="77777777" w:rsidR="001D338A" w:rsidRDefault="001D338A" w:rsidP="00025010">
            <w:r>
              <w:rPr>
                <w:rFonts w:hint="eastAsia"/>
              </w:rPr>
              <w:t>说明</w:t>
            </w:r>
          </w:p>
        </w:tc>
      </w:tr>
      <w:tr w:rsidR="001D338A" w:rsidRPr="00EF624B" w14:paraId="3700A317" w14:textId="77777777" w:rsidTr="00025010">
        <w:tc>
          <w:tcPr>
            <w:tcW w:w="1696" w:type="dxa"/>
          </w:tcPr>
          <w:p w14:paraId="1B4C17BA" w14:textId="77777777" w:rsidR="001D338A" w:rsidRPr="00EF624B" w:rsidRDefault="001D338A" w:rsidP="00025010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5136FA55" w14:textId="77777777" w:rsidR="001D338A" w:rsidRPr="00EF624B" w:rsidRDefault="001D338A" w:rsidP="00025010">
            <w:r w:rsidRPr="00EF624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52E7ED2" w14:textId="77777777" w:rsidR="001D338A" w:rsidRPr="00EF624B" w:rsidRDefault="001D338A" w:rsidP="00025010"/>
        </w:tc>
        <w:tc>
          <w:tcPr>
            <w:tcW w:w="4395" w:type="dxa"/>
          </w:tcPr>
          <w:p w14:paraId="23C4265E" w14:textId="77777777" w:rsidR="001D338A" w:rsidRPr="00EF624B" w:rsidRDefault="001D338A" w:rsidP="00025010"/>
        </w:tc>
      </w:tr>
      <w:tr w:rsidR="001D338A" w14:paraId="5B9AAE93" w14:textId="77777777" w:rsidTr="00025010">
        <w:tc>
          <w:tcPr>
            <w:tcW w:w="1696" w:type="dxa"/>
          </w:tcPr>
          <w:p w14:paraId="2E7D7303" w14:textId="77777777" w:rsidR="001D338A" w:rsidRDefault="001D338A" w:rsidP="00025010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1DB202C6" w14:textId="77777777" w:rsidR="001D338A" w:rsidRDefault="001D338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12120BF" w14:textId="77777777" w:rsidR="001D338A" w:rsidRDefault="001D338A" w:rsidP="00025010">
            <w:r>
              <w:rPr>
                <w:rFonts w:hint="eastAsia"/>
              </w:rPr>
              <w:t>{</w:t>
            </w:r>
            <w:r>
              <w:t>0,1}</w:t>
            </w:r>
          </w:p>
        </w:tc>
        <w:tc>
          <w:tcPr>
            <w:tcW w:w="4395" w:type="dxa"/>
          </w:tcPr>
          <w:p w14:paraId="7EF22FC7" w14:textId="77777777" w:rsidR="001D338A" w:rsidRDefault="001D338A" w:rsidP="00025010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2C1FD0D1" w14:textId="77777777" w:rsidR="001D338A" w:rsidRDefault="001D338A" w:rsidP="00025010">
            <w:r>
              <w:rPr>
                <w:rFonts w:hint="eastAsia"/>
              </w:rPr>
              <w:t>1:上行</w:t>
            </w:r>
          </w:p>
        </w:tc>
      </w:tr>
      <w:tr w:rsidR="001D338A" w14:paraId="6A69B9EC" w14:textId="77777777" w:rsidTr="00025010">
        <w:tc>
          <w:tcPr>
            <w:tcW w:w="1696" w:type="dxa"/>
          </w:tcPr>
          <w:p w14:paraId="582836A3" w14:textId="77777777" w:rsidR="001D338A" w:rsidRDefault="001D338A" w:rsidP="00025010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134" w:type="dxa"/>
          </w:tcPr>
          <w:p w14:paraId="19C4E103" w14:textId="77777777" w:rsidR="001D338A" w:rsidRDefault="001D338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0F8E2BE" w14:textId="77777777" w:rsidR="001D338A" w:rsidRDefault="001D338A" w:rsidP="00025010"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395" w:type="dxa"/>
          </w:tcPr>
          <w:p w14:paraId="571F64C5" w14:textId="77777777" w:rsidR="001D338A" w:rsidRDefault="001D338A" w:rsidP="00025010">
            <w:r>
              <w:rPr>
                <w:rFonts w:hint="eastAsia"/>
              </w:rPr>
              <w:t>命令字</w:t>
            </w:r>
          </w:p>
        </w:tc>
      </w:tr>
      <w:tr w:rsidR="001D338A" w14:paraId="016B2BD2" w14:textId="77777777" w:rsidTr="00025010">
        <w:tc>
          <w:tcPr>
            <w:tcW w:w="1696" w:type="dxa"/>
          </w:tcPr>
          <w:p w14:paraId="750E8333" w14:textId="77777777" w:rsidR="001D338A" w:rsidRDefault="001D338A" w:rsidP="0002501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34" w:type="dxa"/>
          </w:tcPr>
          <w:p w14:paraId="48CC2E04" w14:textId="77777777" w:rsidR="001D338A" w:rsidRDefault="001D338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C0E3E45" w14:textId="77777777" w:rsidR="001D338A" w:rsidRDefault="001D338A" w:rsidP="00025010">
            <w:r>
              <w:rPr>
                <w:rFonts w:hint="eastAsia"/>
              </w:rPr>
              <w:t>0..</w:t>
            </w:r>
            <w:r>
              <w:t>3</w:t>
            </w:r>
          </w:p>
        </w:tc>
        <w:tc>
          <w:tcPr>
            <w:tcW w:w="4395" w:type="dxa"/>
          </w:tcPr>
          <w:p w14:paraId="2977CFB5" w14:textId="77777777" w:rsidR="00395074" w:rsidRDefault="00395074" w:rsidP="00395074">
            <w:r>
              <w:rPr>
                <w:rFonts w:hint="eastAsia"/>
              </w:rPr>
              <w:t>0:SUCCESS</w:t>
            </w:r>
          </w:p>
          <w:p w14:paraId="74682925" w14:textId="77777777" w:rsidR="00395074" w:rsidRDefault="00395074" w:rsidP="00395074">
            <w:r>
              <w:rPr>
                <w:rFonts w:hint="eastAsia"/>
              </w:rPr>
              <w:t>1:FAIL</w:t>
            </w:r>
          </w:p>
          <w:p w14:paraId="5AFF5AD7" w14:textId="77777777" w:rsidR="00395074" w:rsidRDefault="00395074" w:rsidP="00395074">
            <w:r>
              <w:rPr>
                <w:rFonts w:hint="eastAsia"/>
              </w:rPr>
              <w:t>2:</w:t>
            </w:r>
            <w:r>
              <w:t xml:space="preserve"> Received</w:t>
            </w:r>
          </w:p>
          <w:p w14:paraId="114CC140" w14:textId="77777777" w:rsidR="00395074" w:rsidRDefault="00395074" w:rsidP="00395074">
            <w:r>
              <w:rPr>
                <w:rFonts w:hint="eastAsia"/>
              </w:rPr>
              <w:t>3</w:t>
            </w:r>
            <w:r>
              <w:t>: Busy</w:t>
            </w:r>
          </w:p>
          <w:p w14:paraId="489E713E" w14:textId="77777777" w:rsidR="001D338A" w:rsidRDefault="00395074" w:rsidP="00395074">
            <w:r>
              <w:rPr>
                <w:rFonts w:hint="eastAsia"/>
              </w:rPr>
              <w:t>4</w:t>
            </w:r>
            <w:r>
              <w:t>: Repeat</w:t>
            </w:r>
          </w:p>
        </w:tc>
      </w:tr>
      <w:tr w:rsidR="0010649A" w:rsidRPr="0010649A" w14:paraId="41B6AB4F" w14:textId="77777777" w:rsidTr="00025010">
        <w:tc>
          <w:tcPr>
            <w:tcW w:w="1696" w:type="dxa"/>
          </w:tcPr>
          <w:p w14:paraId="077CD808" w14:textId="77777777" w:rsidR="001D338A" w:rsidRPr="0010649A" w:rsidRDefault="0010649A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Cause</w:t>
            </w:r>
          </w:p>
        </w:tc>
        <w:tc>
          <w:tcPr>
            <w:tcW w:w="1134" w:type="dxa"/>
          </w:tcPr>
          <w:p w14:paraId="5B785BFC" w14:textId="77777777" w:rsidR="001D338A" w:rsidRPr="0010649A" w:rsidRDefault="00447CE1" w:rsidP="00025010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34" w:type="dxa"/>
          </w:tcPr>
          <w:p w14:paraId="336DB6EA" w14:textId="77777777" w:rsidR="001D338A" w:rsidRPr="0010649A" w:rsidRDefault="00447CE1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N</w:t>
            </w:r>
          </w:p>
        </w:tc>
        <w:tc>
          <w:tcPr>
            <w:tcW w:w="4395" w:type="dxa"/>
          </w:tcPr>
          <w:p w14:paraId="130F016F" w14:textId="77777777" w:rsidR="001D338A" w:rsidRPr="0010649A" w:rsidRDefault="00062680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详细错误</w:t>
            </w:r>
            <w:commentRangeStart w:id="247"/>
            <w:r>
              <w:rPr>
                <w:rFonts w:hint="eastAsia"/>
                <w:color w:val="FF0000"/>
              </w:rPr>
              <w:t>原因</w:t>
            </w:r>
            <w:commentRangeEnd w:id="247"/>
            <w:r w:rsidR="00EE072D">
              <w:rPr>
                <w:rStyle w:val="af5"/>
              </w:rPr>
              <w:commentReference w:id="247"/>
            </w:r>
            <w:r>
              <w:rPr>
                <w:rFonts w:hint="eastAsia"/>
                <w:color w:val="FF0000"/>
              </w:rPr>
              <w:t>。</w:t>
            </w:r>
          </w:p>
        </w:tc>
      </w:tr>
    </w:tbl>
    <w:p w14:paraId="17D6C114" w14:textId="77777777" w:rsidR="001D338A" w:rsidRDefault="001D338A" w:rsidP="001D338A">
      <w:pPr>
        <w:pStyle w:val="-22"/>
      </w:pPr>
    </w:p>
    <w:p w14:paraId="24B9EBC4" w14:textId="77777777" w:rsidR="00062680" w:rsidRDefault="00894F84" w:rsidP="001D338A">
      <w:pPr>
        <w:pStyle w:val="-22"/>
      </w:pPr>
      <w:r>
        <w:rPr>
          <w:rFonts w:hint="eastAsia"/>
        </w:rPr>
        <w:t>公共</w:t>
      </w:r>
      <w:commentRangeStart w:id="248"/>
      <w:r>
        <w:rPr>
          <w:rFonts w:hint="eastAsia"/>
        </w:rPr>
        <w:t>错误码</w:t>
      </w:r>
      <w:commentRangeEnd w:id="248"/>
      <w:r w:rsidR="003C3139">
        <w:rPr>
          <w:rStyle w:val="af5"/>
        </w:rPr>
        <w:commentReference w:id="248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94F84" w14:paraId="2B31E626" w14:textId="77777777" w:rsidTr="00894F84">
        <w:tc>
          <w:tcPr>
            <w:tcW w:w="1696" w:type="dxa"/>
          </w:tcPr>
          <w:p w14:paraId="0B968D55" w14:textId="77777777" w:rsidR="00894F84" w:rsidRDefault="00894F84" w:rsidP="001D338A">
            <w:pPr>
              <w:pStyle w:val="-22"/>
              <w:ind w:firstLine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6600" w:type="dxa"/>
          </w:tcPr>
          <w:p w14:paraId="29B8A22A" w14:textId="77777777" w:rsidR="00894F84" w:rsidRDefault="00894F84" w:rsidP="001D338A">
            <w:pPr>
              <w:pStyle w:val="-22"/>
              <w:ind w:firstLine="0"/>
            </w:pPr>
            <w:r>
              <w:rPr>
                <w:rFonts w:hint="eastAsia"/>
              </w:rPr>
              <w:t>含义</w:t>
            </w:r>
          </w:p>
        </w:tc>
      </w:tr>
      <w:tr w:rsidR="006714E4" w14:paraId="60C96B91" w14:textId="77777777" w:rsidTr="00894F84">
        <w:tc>
          <w:tcPr>
            <w:tcW w:w="1696" w:type="dxa"/>
          </w:tcPr>
          <w:p w14:paraId="3456FED2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6600" w:type="dxa"/>
          </w:tcPr>
          <w:p w14:paraId="087A8EEA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NoError</w:t>
            </w:r>
          </w:p>
        </w:tc>
      </w:tr>
      <w:tr w:rsidR="006714E4" w14:paraId="5CF84E40" w14:textId="77777777" w:rsidTr="00894F84">
        <w:tc>
          <w:tcPr>
            <w:tcW w:w="1696" w:type="dxa"/>
          </w:tcPr>
          <w:p w14:paraId="2A307B3C" w14:textId="77777777" w:rsidR="006714E4" w:rsidRDefault="006714E4" w:rsidP="006714E4">
            <w:pPr>
              <w:pStyle w:val="-22"/>
              <w:ind w:firstLine="0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6600" w:type="dxa"/>
          </w:tcPr>
          <w:p w14:paraId="20F4734E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Oper</w:t>
            </w:r>
            <w:r>
              <w:t>ation timeout</w:t>
            </w:r>
          </w:p>
        </w:tc>
      </w:tr>
      <w:tr w:rsidR="006714E4" w14:paraId="29E8C193" w14:textId="77777777" w:rsidTr="00894F84">
        <w:tc>
          <w:tcPr>
            <w:tcW w:w="1696" w:type="dxa"/>
          </w:tcPr>
          <w:p w14:paraId="3CDEE210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6600" w:type="dxa"/>
          </w:tcPr>
          <w:p w14:paraId="4D936078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不支持的命令</w:t>
            </w:r>
          </w:p>
        </w:tc>
      </w:tr>
      <w:tr w:rsidR="006714E4" w14:paraId="4A3F3F9E" w14:textId="77777777" w:rsidTr="00894F84">
        <w:tc>
          <w:tcPr>
            <w:tcW w:w="1696" w:type="dxa"/>
          </w:tcPr>
          <w:p w14:paraId="6156E00B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6600" w:type="dxa"/>
          </w:tcPr>
          <w:p w14:paraId="5CDDF650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无法识别的参数</w:t>
            </w:r>
          </w:p>
        </w:tc>
      </w:tr>
      <w:tr w:rsidR="006714E4" w14:paraId="70C3891B" w14:textId="77777777" w:rsidTr="00894F84">
        <w:tc>
          <w:tcPr>
            <w:tcW w:w="1696" w:type="dxa"/>
          </w:tcPr>
          <w:p w14:paraId="77786118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6600" w:type="dxa"/>
          </w:tcPr>
          <w:p w14:paraId="6031C79C" w14:textId="77777777" w:rsidR="006714E4" w:rsidRDefault="006714E4" w:rsidP="006714E4">
            <w:pPr>
              <w:pStyle w:val="-22"/>
              <w:ind w:firstLine="0"/>
            </w:pPr>
            <w:r>
              <w:rPr>
                <w:rFonts w:hint="eastAsia"/>
              </w:rPr>
              <w:t>参数值非法</w:t>
            </w:r>
          </w:p>
        </w:tc>
      </w:tr>
      <w:tr w:rsidR="006714E4" w14:paraId="179AF8A3" w14:textId="77777777" w:rsidTr="00894F84">
        <w:tc>
          <w:tcPr>
            <w:tcW w:w="1696" w:type="dxa"/>
          </w:tcPr>
          <w:p w14:paraId="186FBE0F" w14:textId="77777777" w:rsidR="006714E4" w:rsidRDefault="00B11482" w:rsidP="006714E4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6600" w:type="dxa"/>
          </w:tcPr>
          <w:p w14:paraId="11DAF2A2" w14:textId="77777777" w:rsidR="006714E4" w:rsidRDefault="00B11482" w:rsidP="006714E4">
            <w:pPr>
              <w:pStyle w:val="-22"/>
              <w:ind w:firstLine="0"/>
            </w:pPr>
            <w:r>
              <w:rPr>
                <w:rFonts w:hint="eastAsia"/>
              </w:rPr>
              <w:t>非法的命令序列</w:t>
            </w:r>
            <w:r w:rsidR="00A860AF">
              <w:rPr>
                <w:rFonts w:hint="eastAsia"/>
              </w:rPr>
              <w:t>（时机不正确）</w:t>
            </w:r>
          </w:p>
        </w:tc>
      </w:tr>
      <w:tr w:rsidR="006714E4" w14:paraId="6D9A3830" w14:textId="77777777" w:rsidTr="00894F84">
        <w:tc>
          <w:tcPr>
            <w:tcW w:w="1696" w:type="dxa"/>
          </w:tcPr>
          <w:p w14:paraId="2F413924" w14:textId="77777777" w:rsidR="006714E4" w:rsidRDefault="00A860AF" w:rsidP="006714E4">
            <w:pPr>
              <w:pStyle w:val="-22"/>
              <w:ind w:firstLine="0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6600" w:type="dxa"/>
          </w:tcPr>
          <w:p w14:paraId="7439EF32" w14:textId="77777777" w:rsidR="006714E4" w:rsidRDefault="00012844" w:rsidP="006714E4">
            <w:pPr>
              <w:pStyle w:val="-22"/>
              <w:ind w:firstLine="0"/>
            </w:pPr>
            <w:r>
              <w:rPr>
                <w:rFonts w:hint="eastAsia"/>
              </w:rPr>
              <w:t>状态异常</w:t>
            </w:r>
          </w:p>
        </w:tc>
      </w:tr>
      <w:tr w:rsidR="00A860AF" w14:paraId="1C5C4812" w14:textId="77777777" w:rsidTr="00894F84">
        <w:tc>
          <w:tcPr>
            <w:tcW w:w="1696" w:type="dxa"/>
          </w:tcPr>
          <w:p w14:paraId="506A8059" w14:textId="77777777" w:rsidR="00A860AF" w:rsidRDefault="00A860AF" w:rsidP="006714E4">
            <w:pPr>
              <w:pStyle w:val="-22"/>
              <w:ind w:firstLine="0"/>
            </w:pPr>
          </w:p>
        </w:tc>
        <w:tc>
          <w:tcPr>
            <w:tcW w:w="6600" w:type="dxa"/>
          </w:tcPr>
          <w:p w14:paraId="20CABA5D" w14:textId="77777777" w:rsidR="00A860AF" w:rsidRDefault="00A860AF" w:rsidP="006714E4">
            <w:pPr>
              <w:pStyle w:val="-22"/>
              <w:ind w:firstLine="0"/>
            </w:pPr>
          </w:p>
        </w:tc>
      </w:tr>
    </w:tbl>
    <w:p w14:paraId="1B459C8E" w14:textId="77777777" w:rsidR="00894F84" w:rsidRDefault="00894F84" w:rsidP="001D338A">
      <w:pPr>
        <w:pStyle w:val="-22"/>
      </w:pPr>
    </w:p>
    <w:p w14:paraId="5893A809" w14:textId="77777777" w:rsidR="00062680" w:rsidRDefault="00062680" w:rsidP="001D338A">
      <w:pPr>
        <w:pStyle w:val="-22"/>
      </w:pPr>
    </w:p>
    <w:p w14:paraId="33A240CE" w14:textId="77777777" w:rsidR="00FB6530" w:rsidRDefault="00FB6530" w:rsidP="001D338A">
      <w:pPr>
        <w:pStyle w:val="-22"/>
      </w:pPr>
      <w:r>
        <w:rPr>
          <w:rFonts w:hint="eastAsia"/>
        </w:rPr>
        <w:t>消息特定错误码定义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B6530" w14:paraId="194212A3" w14:textId="77777777" w:rsidTr="00FB6530">
        <w:tc>
          <w:tcPr>
            <w:tcW w:w="1696" w:type="dxa"/>
          </w:tcPr>
          <w:p w14:paraId="729CE903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6600" w:type="dxa"/>
          </w:tcPr>
          <w:p w14:paraId="08A4118D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含义</w:t>
            </w:r>
          </w:p>
        </w:tc>
      </w:tr>
      <w:tr w:rsidR="00FB6530" w14:paraId="19B2E9ED" w14:textId="77777777" w:rsidTr="00FB6530">
        <w:tc>
          <w:tcPr>
            <w:tcW w:w="1696" w:type="dxa"/>
          </w:tcPr>
          <w:p w14:paraId="16D1A479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0xA0</w:t>
            </w:r>
          </w:p>
        </w:tc>
        <w:tc>
          <w:tcPr>
            <w:tcW w:w="6600" w:type="dxa"/>
          </w:tcPr>
          <w:p w14:paraId="039F84B6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指定的片槽上没有玻片</w:t>
            </w:r>
          </w:p>
        </w:tc>
      </w:tr>
      <w:tr w:rsidR="00FB6530" w14:paraId="72F745A1" w14:textId="77777777" w:rsidTr="00FB6530">
        <w:tc>
          <w:tcPr>
            <w:tcW w:w="1696" w:type="dxa"/>
          </w:tcPr>
          <w:p w14:paraId="7FC4D839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0xA</w:t>
            </w:r>
            <w:r>
              <w:t>1</w:t>
            </w:r>
          </w:p>
        </w:tc>
        <w:tc>
          <w:tcPr>
            <w:tcW w:w="6600" w:type="dxa"/>
          </w:tcPr>
          <w:p w14:paraId="3DA80C93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步进电机过载</w:t>
            </w:r>
          </w:p>
        </w:tc>
      </w:tr>
      <w:tr w:rsidR="00FB6530" w14:paraId="105CB444" w14:textId="77777777" w:rsidTr="00FB6530">
        <w:tc>
          <w:tcPr>
            <w:tcW w:w="1696" w:type="dxa"/>
          </w:tcPr>
          <w:p w14:paraId="133736B7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lastRenderedPageBreak/>
              <w:t>0xA</w:t>
            </w:r>
            <w:r>
              <w:t>2</w:t>
            </w:r>
          </w:p>
        </w:tc>
        <w:tc>
          <w:tcPr>
            <w:tcW w:w="6600" w:type="dxa"/>
          </w:tcPr>
          <w:p w14:paraId="483ABC75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舵机异常</w:t>
            </w:r>
          </w:p>
        </w:tc>
      </w:tr>
      <w:tr w:rsidR="00FB6530" w14:paraId="67462356" w14:textId="77777777" w:rsidTr="00FB6530">
        <w:tc>
          <w:tcPr>
            <w:tcW w:w="1696" w:type="dxa"/>
          </w:tcPr>
          <w:p w14:paraId="4F7C4D6C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0xA</w:t>
            </w:r>
            <w:r>
              <w:t>3</w:t>
            </w:r>
          </w:p>
        </w:tc>
        <w:tc>
          <w:tcPr>
            <w:tcW w:w="6600" w:type="dxa"/>
          </w:tcPr>
          <w:p w14:paraId="6EB31554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夹取失败</w:t>
            </w:r>
          </w:p>
        </w:tc>
      </w:tr>
      <w:tr w:rsidR="00FB6530" w14:paraId="2FED44EF" w14:textId="77777777" w:rsidTr="00FB6530">
        <w:tc>
          <w:tcPr>
            <w:tcW w:w="1696" w:type="dxa"/>
          </w:tcPr>
          <w:p w14:paraId="08C682C5" w14:textId="77777777" w:rsidR="00FB6530" w:rsidRDefault="00FB6530" w:rsidP="001D338A">
            <w:pPr>
              <w:pStyle w:val="-22"/>
              <w:ind w:firstLine="0"/>
            </w:pPr>
          </w:p>
        </w:tc>
        <w:tc>
          <w:tcPr>
            <w:tcW w:w="6600" w:type="dxa"/>
          </w:tcPr>
          <w:p w14:paraId="429381F4" w14:textId="77777777" w:rsidR="00FB6530" w:rsidRDefault="00FB6530" w:rsidP="001D338A">
            <w:pPr>
              <w:pStyle w:val="-22"/>
              <w:ind w:firstLine="0"/>
            </w:pPr>
          </w:p>
        </w:tc>
      </w:tr>
    </w:tbl>
    <w:p w14:paraId="3C7A4FC1" w14:textId="77777777" w:rsidR="00FB6530" w:rsidRDefault="00FB6530" w:rsidP="001D338A">
      <w:pPr>
        <w:pStyle w:val="-22"/>
      </w:pPr>
    </w:p>
    <w:p w14:paraId="3B526B2B" w14:textId="77777777" w:rsidR="00FB6530" w:rsidRDefault="00FB6530" w:rsidP="001D338A">
      <w:pPr>
        <w:pStyle w:val="-22"/>
      </w:pPr>
    </w:p>
    <w:p w14:paraId="63E6121B" w14:textId="77777777" w:rsidR="0010649A" w:rsidRDefault="0010649A" w:rsidP="0010649A">
      <w:pPr>
        <w:pStyle w:val="1"/>
      </w:pPr>
      <w:r>
        <w:rPr>
          <w:rFonts w:hint="eastAsia"/>
        </w:rPr>
        <w:t>还片操作增加错误原因</w:t>
      </w:r>
    </w:p>
    <w:p w14:paraId="0C518C93" w14:textId="77777777" w:rsidR="0010649A" w:rsidRPr="0010649A" w:rsidRDefault="00FB6530" w:rsidP="0010649A">
      <w:pPr>
        <w:pStyle w:val="-22"/>
        <w:ind w:firstLine="0"/>
      </w:pPr>
      <w:r>
        <w:rPr>
          <w:rFonts w:hint="eastAsia"/>
        </w:rPr>
        <w:t>还片操作增加错误原因。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10649A" w14:paraId="45C8DB63" w14:textId="77777777" w:rsidTr="00FB6530">
        <w:trPr>
          <w:cantSplit/>
          <w:tblHeader/>
        </w:trPr>
        <w:tc>
          <w:tcPr>
            <w:tcW w:w="1696" w:type="dxa"/>
            <w:shd w:val="clear" w:color="auto" w:fill="F2F2F2" w:themeFill="background1" w:themeFillShade="F2"/>
          </w:tcPr>
          <w:p w14:paraId="2F8A930F" w14:textId="77777777" w:rsidR="0010649A" w:rsidRDefault="0010649A" w:rsidP="00025010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2386E01" w14:textId="77777777" w:rsidR="0010649A" w:rsidRDefault="0010649A" w:rsidP="00025010">
            <w:r>
              <w:rPr>
                <w:rFonts w:hint="eastAsia"/>
              </w:rPr>
              <w:t>字长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9E1081B" w14:textId="77777777" w:rsidR="0010649A" w:rsidRDefault="0010649A" w:rsidP="00025010">
            <w:r>
              <w:rPr>
                <w:rFonts w:hint="eastAsia"/>
              </w:rPr>
              <w:t>取值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4900FBCE" w14:textId="77777777" w:rsidR="0010649A" w:rsidRDefault="0010649A" w:rsidP="00025010">
            <w:r>
              <w:rPr>
                <w:rFonts w:hint="eastAsia"/>
              </w:rPr>
              <w:t>说明</w:t>
            </w:r>
          </w:p>
        </w:tc>
      </w:tr>
      <w:tr w:rsidR="0010649A" w:rsidRPr="00EF624B" w14:paraId="05909F83" w14:textId="77777777" w:rsidTr="00FB6530">
        <w:trPr>
          <w:cantSplit/>
        </w:trPr>
        <w:tc>
          <w:tcPr>
            <w:tcW w:w="1696" w:type="dxa"/>
          </w:tcPr>
          <w:p w14:paraId="45953EBB" w14:textId="77777777" w:rsidR="0010649A" w:rsidRPr="00EF624B" w:rsidRDefault="0010649A" w:rsidP="00025010">
            <w:bookmarkStart w:id="249" w:name="_Hlk41208624"/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099456A4" w14:textId="77777777" w:rsidR="0010649A" w:rsidRPr="00EF624B" w:rsidRDefault="0010649A" w:rsidP="00025010">
            <w:r w:rsidRPr="00EF624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ACC88BA" w14:textId="77777777" w:rsidR="0010649A" w:rsidRPr="00EF624B" w:rsidRDefault="0010649A" w:rsidP="00025010"/>
        </w:tc>
        <w:tc>
          <w:tcPr>
            <w:tcW w:w="4395" w:type="dxa"/>
          </w:tcPr>
          <w:p w14:paraId="33A6156C" w14:textId="77777777" w:rsidR="0010649A" w:rsidRPr="00EF624B" w:rsidRDefault="0010649A" w:rsidP="00025010"/>
        </w:tc>
      </w:tr>
      <w:bookmarkEnd w:id="249"/>
      <w:tr w:rsidR="0010649A" w14:paraId="76943E52" w14:textId="77777777" w:rsidTr="00FB6530">
        <w:trPr>
          <w:cantSplit/>
        </w:trPr>
        <w:tc>
          <w:tcPr>
            <w:tcW w:w="1696" w:type="dxa"/>
          </w:tcPr>
          <w:p w14:paraId="18441ED0" w14:textId="77777777" w:rsidR="0010649A" w:rsidRDefault="0010649A" w:rsidP="00025010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085ECA36" w14:textId="77777777" w:rsidR="0010649A" w:rsidRDefault="0010649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7803962" w14:textId="77777777" w:rsidR="0010649A" w:rsidRDefault="0010649A" w:rsidP="00025010">
            <w:r>
              <w:rPr>
                <w:rFonts w:hint="eastAsia"/>
              </w:rPr>
              <w:t>{</w:t>
            </w:r>
            <w:r>
              <w:t>0,1}</w:t>
            </w:r>
          </w:p>
        </w:tc>
        <w:tc>
          <w:tcPr>
            <w:tcW w:w="4395" w:type="dxa"/>
          </w:tcPr>
          <w:p w14:paraId="4D262E2E" w14:textId="77777777" w:rsidR="0010649A" w:rsidRDefault="0010649A" w:rsidP="00025010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4CC682C9" w14:textId="77777777" w:rsidR="0010649A" w:rsidRDefault="0010649A" w:rsidP="00025010">
            <w:r>
              <w:rPr>
                <w:rFonts w:hint="eastAsia"/>
              </w:rPr>
              <w:t>1:上行</w:t>
            </w:r>
          </w:p>
        </w:tc>
      </w:tr>
      <w:tr w:rsidR="0010649A" w14:paraId="2FE0A74F" w14:textId="77777777" w:rsidTr="00FB6530">
        <w:trPr>
          <w:cantSplit/>
        </w:trPr>
        <w:tc>
          <w:tcPr>
            <w:tcW w:w="1696" w:type="dxa"/>
          </w:tcPr>
          <w:p w14:paraId="3027BFCF" w14:textId="77777777" w:rsidR="0010649A" w:rsidRDefault="0010649A" w:rsidP="00025010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134" w:type="dxa"/>
          </w:tcPr>
          <w:p w14:paraId="7FF630F3" w14:textId="77777777" w:rsidR="0010649A" w:rsidRDefault="0010649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2C0E8CB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</w:t>
            </w:r>
            <w:r w:rsidR="00D15FCC">
              <w:t>5</w:t>
            </w:r>
          </w:p>
        </w:tc>
        <w:tc>
          <w:tcPr>
            <w:tcW w:w="4395" w:type="dxa"/>
          </w:tcPr>
          <w:p w14:paraId="5DAF79CD" w14:textId="77777777" w:rsidR="0010649A" w:rsidRDefault="0010649A" w:rsidP="00025010">
            <w:r>
              <w:rPr>
                <w:rFonts w:hint="eastAsia"/>
              </w:rPr>
              <w:t>命令字</w:t>
            </w:r>
          </w:p>
        </w:tc>
      </w:tr>
      <w:tr w:rsidR="0010649A" w14:paraId="60C749D0" w14:textId="77777777" w:rsidTr="00FB6530">
        <w:trPr>
          <w:cantSplit/>
        </w:trPr>
        <w:tc>
          <w:tcPr>
            <w:tcW w:w="1696" w:type="dxa"/>
          </w:tcPr>
          <w:p w14:paraId="587F4283" w14:textId="77777777" w:rsidR="0010649A" w:rsidRDefault="0010649A" w:rsidP="0002501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34" w:type="dxa"/>
          </w:tcPr>
          <w:p w14:paraId="25277A00" w14:textId="77777777" w:rsidR="0010649A" w:rsidRDefault="0010649A" w:rsidP="0002501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68026BE" w14:textId="77777777" w:rsidR="0010649A" w:rsidRDefault="0010649A" w:rsidP="00025010">
            <w:r>
              <w:rPr>
                <w:rFonts w:hint="eastAsia"/>
              </w:rPr>
              <w:t>0..</w:t>
            </w:r>
            <w:r>
              <w:t>3</w:t>
            </w:r>
          </w:p>
        </w:tc>
        <w:tc>
          <w:tcPr>
            <w:tcW w:w="4395" w:type="dxa"/>
          </w:tcPr>
          <w:p w14:paraId="2D5B3193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:SUCCESS</w:t>
            </w:r>
          </w:p>
          <w:p w14:paraId="1E899345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:FAIL</w:t>
            </w:r>
          </w:p>
          <w:p w14:paraId="1EE380C1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02</w:t>
            </w:r>
            <w:r>
              <w:rPr>
                <w:rFonts w:hint="eastAsia"/>
              </w:rPr>
              <w:t>:RECVED</w:t>
            </w:r>
          </w:p>
          <w:p w14:paraId="18CF38EB" w14:textId="77777777" w:rsidR="0010649A" w:rsidRDefault="0010649A" w:rsidP="00025010">
            <w:r>
              <w:rPr>
                <w:rFonts w:hint="eastAsia"/>
              </w:rPr>
              <w:t>0x</w:t>
            </w:r>
            <w:r>
              <w:t>03</w:t>
            </w:r>
            <w:r>
              <w:rPr>
                <w:rFonts w:hint="eastAsia"/>
              </w:rPr>
              <w:t>:BUSY</w:t>
            </w:r>
          </w:p>
        </w:tc>
      </w:tr>
      <w:tr w:rsidR="0010649A" w:rsidRPr="0010649A" w14:paraId="20908233" w14:textId="77777777" w:rsidTr="00FB6530">
        <w:trPr>
          <w:cantSplit/>
        </w:trPr>
        <w:tc>
          <w:tcPr>
            <w:tcW w:w="1696" w:type="dxa"/>
          </w:tcPr>
          <w:p w14:paraId="5867A47A" w14:textId="77777777" w:rsidR="0010649A" w:rsidRPr="0010649A" w:rsidRDefault="0010649A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Cause</w:t>
            </w:r>
          </w:p>
        </w:tc>
        <w:tc>
          <w:tcPr>
            <w:tcW w:w="1134" w:type="dxa"/>
          </w:tcPr>
          <w:p w14:paraId="1B1DB616" w14:textId="77777777" w:rsidR="0010649A" w:rsidRPr="0010649A" w:rsidRDefault="0010649A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..N</w:t>
            </w:r>
          </w:p>
        </w:tc>
        <w:tc>
          <w:tcPr>
            <w:tcW w:w="1134" w:type="dxa"/>
          </w:tcPr>
          <w:p w14:paraId="5DDF34B2" w14:textId="77777777" w:rsidR="0010649A" w:rsidRPr="0010649A" w:rsidRDefault="0010649A" w:rsidP="00025010">
            <w:pPr>
              <w:rPr>
                <w:color w:val="FF0000"/>
              </w:rPr>
            </w:pPr>
          </w:p>
        </w:tc>
        <w:tc>
          <w:tcPr>
            <w:tcW w:w="4395" w:type="dxa"/>
          </w:tcPr>
          <w:p w14:paraId="56F56E2C" w14:textId="77777777" w:rsidR="0010649A" w:rsidRPr="0010649A" w:rsidRDefault="0010649A" w:rsidP="0002501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详细错误信息</w:t>
            </w:r>
          </w:p>
        </w:tc>
      </w:tr>
    </w:tbl>
    <w:p w14:paraId="62DFADCD" w14:textId="77777777" w:rsidR="0010649A" w:rsidRDefault="0010649A" w:rsidP="001D338A">
      <w:pPr>
        <w:pStyle w:val="-22"/>
      </w:pPr>
    </w:p>
    <w:p w14:paraId="3A1B720E" w14:textId="77777777" w:rsidR="0010649A" w:rsidRDefault="00FB6530" w:rsidP="001D338A">
      <w:pPr>
        <w:pStyle w:val="-22"/>
      </w:pPr>
      <w:r>
        <w:rPr>
          <w:rFonts w:hint="eastAsia"/>
        </w:rPr>
        <w:t>消息特定错误码定义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B6530" w14:paraId="40510669" w14:textId="77777777" w:rsidTr="00FB6530"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36218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0718D9" w14:textId="77777777" w:rsidR="00FB6530" w:rsidRDefault="00FB6530" w:rsidP="001D338A">
            <w:pPr>
              <w:pStyle w:val="-22"/>
              <w:ind w:firstLine="0"/>
            </w:pPr>
            <w:r>
              <w:rPr>
                <w:rFonts w:hint="eastAsia"/>
              </w:rPr>
              <w:t>含义</w:t>
            </w:r>
          </w:p>
        </w:tc>
      </w:tr>
      <w:tr w:rsidR="00FB6530" w14:paraId="658D10F5" w14:textId="77777777" w:rsidTr="00FB6530">
        <w:trPr>
          <w:cantSplit/>
        </w:trPr>
        <w:tc>
          <w:tcPr>
            <w:tcW w:w="2122" w:type="dxa"/>
            <w:tcBorders>
              <w:top w:val="single" w:sz="4" w:space="0" w:color="auto"/>
            </w:tcBorders>
          </w:tcPr>
          <w:p w14:paraId="7F6FD237" w14:textId="77777777" w:rsidR="00FB6530" w:rsidRDefault="00FB6530" w:rsidP="001D338A">
            <w:pPr>
              <w:pStyle w:val="-22"/>
              <w:ind w:firstLine="0"/>
            </w:pPr>
          </w:p>
        </w:tc>
        <w:tc>
          <w:tcPr>
            <w:tcW w:w="6174" w:type="dxa"/>
            <w:tcBorders>
              <w:top w:val="single" w:sz="4" w:space="0" w:color="auto"/>
            </w:tcBorders>
          </w:tcPr>
          <w:p w14:paraId="7FE093A5" w14:textId="77777777" w:rsidR="00FB6530" w:rsidRDefault="00FB6530" w:rsidP="001D338A">
            <w:pPr>
              <w:pStyle w:val="-22"/>
              <w:ind w:firstLine="0"/>
            </w:pPr>
          </w:p>
        </w:tc>
      </w:tr>
      <w:tr w:rsidR="00FB6530" w14:paraId="47358791" w14:textId="77777777" w:rsidTr="00FB6530">
        <w:trPr>
          <w:cantSplit/>
        </w:trPr>
        <w:tc>
          <w:tcPr>
            <w:tcW w:w="2122" w:type="dxa"/>
          </w:tcPr>
          <w:p w14:paraId="6FD0761F" w14:textId="77777777" w:rsidR="00FB6530" w:rsidRDefault="00FB6530" w:rsidP="001D338A">
            <w:pPr>
              <w:pStyle w:val="-22"/>
              <w:ind w:firstLine="0"/>
            </w:pPr>
          </w:p>
        </w:tc>
        <w:tc>
          <w:tcPr>
            <w:tcW w:w="6174" w:type="dxa"/>
          </w:tcPr>
          <w:p w14:paraId="2B506B6A" w14:textId="77777777" w:rsidR="00FB6530" w:rsidRDefault="00FB6530" w:rsidP="001D338A">
            <w:pPr>
              <w:pStyle w:val="-22"/>
              <w:ind w:firstLine="0"/>
            </w:pPr>
          </w:p>
        </w:tc>
      </w:tr>
      <w:tr w:rsidR="00FB6530" w14:paraId="6B3F16E1" w14:textId="77777777" w:rsidTr="00FB6530">
        <w:trPr>
          <w:cantSplit/>
        </w:trPr>
        <w:tc>
          <w:tcPr>
            <w:tcW w:w="2122" w:type="dxa"/>
          </w:tcPr>
          <w:p w14:paraId="6B9E9925" w14:textId="77777777" w:rsidR="00FB6530" w:rsidRDefault="00FB6530" w:rsidP="001D338A">
            <w:pPr>
              <w:pStyle w:val="-22"/>
              <w:ind w:firstLine="0"/>
            </w:pPr>
          </w:p>
        </w:tc>
        <w:tc>
          <w:tcPr>
            <w:tcW w:w="6174" w:type="dxa"/>
          </w:tcPr>
          <w:p w14:paraId="3E66079E" w14:textId="77777777" w:rsidR="00FB6530" w:rsidRDefault="00FB6530" w:rsidP="001D338A">
            <w:pPr>
              <w:pStyle w:val="-22"/>
              <w:ind w:firstLine="0"/>
            </w:pPr>
          </w:p>
        </w:tc>
      </w:tr>
    </w:tbl>
    <w:p w14:paraId="6E5DB7D0" w14:textId="77777777" w:rsidR="00FB6530" w:rsidRPr="001D338A" w:rsidRDefault="00FB6530" w:rsidP="001D338A">
      <w:pPr>
        <w:pStyle w:val="-22"/>
      </w:pPr>
    </w:p>
    <w:p w14:paraId="1C618CFE" w14:textId="77777777" w:rsidR="00F26C69" w:rsidRDefault="00F26C69" w:rsidP="00B9516D">
      <w:pPr>
        <w:pStyle w:val="-22"/>
      </w:pPr>
    </w:p>
    <w:p w14:paraId="656AAB70" w14:textId="4323B22F" w:rsidR="00F26C69" w:rsidRPr="00F26C69" w:rsidDel="007578AA" w:rsidRDefault="00F26C69" w:rsidP="00F26C69">
      <w:pPr>
        <w:pStyle w:val="1"/>
        <w:rPr>
          <w:del w:id="250" w:author="薛松" w:date="2020-05-29T15:47:00Z"/>
        </w:rPr>
      </w:pPr>
      <w:commentRangeStart w:id="251"/>
      <w:del w:id="252" w:author="薛松" w:date="2020-05-29T15:47:00Z">
        <w:r w:rsidDel="007578AA">
          <w:rPr>
            <w:rFonts w:hint="eastAsia"/>
          </w:rPr>
          <w:delText>增加心跳检测机制</w:delText>
        </w:r>
        <w:commentRangeEnd w:id="251"/>
        <w:r w:rsidR="003C3139" w:rsidDel="007578AA">
          <w:rPr>
            <w:rStyle w:val="af5"/>
            <w:rFonts w:asciiTheme="minorHAnsi" w:eastAsiaTheme="minorEastAsia" w:hAnsiTheme="minorHAnsi"/>
            <w:b w:val="0"/>
            <w:bCs w:val="0"/>
            <w:kern w:val="2"/>
          </w:rPr>
          <w:commentReference w:id="251"/>
        </w:r>
      </w:del>
    </w:p>
    <w:p w14:paraId="483FC63F" w14:textId="218C1BE2" w:rsidR="00F26C69" w:rsidDel="007578AA" w:rsidRDefault="00EF624B" w:rsidP="00B9516D">
      <w:pPr>
        <w:pStyle w:val="-22"/>
        <w:rPr>
          <w:del w:id="253" w:author="薛松" w:date="2020-05-29T15:47:00Z"/>
        </w:rPr>
      </w:pPr>
      <w:del w:id="254" w:author="薛松" w:date="2020-05-29T15:47:00Z">
        <w:r w:rsidDel="007578AA">
          <w:rPr>
            <w:rFonts w:hint="eastAsia"/>
          </w:rPr>
          <w:delText>在扫描仪使用过程中，主机和送片机之间的消息通信链路状态需要被了解，当通信链路出现异常时，需要通知用户进行处理，以及可能采取的自愈措施。</w:delText>
        </w:r>
      </w:del>
    </w:p>
    <w:p w14:paraId="51A54191" w14:textId="1302D8E9" w:rsidR="009F5538" w:rsidDel="007578AA" w:rsidRDefault="00EF624B" w:rsidP="009F5538">
      <w:pPr>
        <w:pStyle w:val="-22"/>
        <w:rPr>
          <w:del w:id="255" w:author="薛松" w:date="2020-05-29T15:47:00Z"/>
        </w:rPr>
      </w:pPr>
      <w:del w:id="256" w:author="薛松" w:date="2020-05-29T15:47:00Z">
        <w:r w:rsidDel="007578AA">
          <w:rPr>
            <w:rFonts w:hint="eastAsia"/>
          </w:rPr>
          <w:delText>需要增加心跳检测机制。</w:delText>
        </w:r>
        <w:r w:rsidR="009F5538" w:rsidDel="007578AA">
          <w:rPr>
            <w:rFonts w:hint="eastAsia"/>
          </w:rPr>
          <w:delText>心跳消息为对称消息，上位机和下位机对称下发。Status中填写发送消息时没有收到对端任何消息（含其他命令、响应消息）的周期数。</w:delText>
        </w:r>
      </w:del>
    </w:p>
    <w:p w14:paraId="4BD139FB" w14:textId="00478209" w:rsidR="009F5538" w:rsidDel="007578AA" w:rsidRDefault="009F5538" w:rsidP="00B9516D">
      <w:pPr>
        <w:pStyle w:val="-22"/>
        <w:rPr>
          <w:del w:id="257" w:author="薛松" w:date="2020-05-29T15:47:00Z"/>
        </w:rPr>
      </w:pPr>
      <w:del w:id="258" w:author="薛松" w:date="2020-05-29T15:47:00Z">
        <w:r w:rsidDel="007578AA">
          <w:rPr>
            <w:rFonts w:hint="eastAsia"/>
          </w:rPr>
          <w:delText>对通信两端任意一方来说，收到对端发送的心跳消息说明接收通道链路正常，心跳消息中的Status大于0说明发送链路可能存在问题。</w:delText>
        </w:r>
      </w:del>
    </w:p>
    <w:p w14:paraId="34AA3803" w14:textId="69F04B06" w:rsidR="009F5538" w:rsidDel="007578AA" w:rsidRDefault="009F5538" w:rsidP="00B9516D">
      <w:pPr>
        <w:pStyle w:val="-22"/>
        <w:rPr>
          <w:del w:id="259" w:author="薛松" w:date="2020-05-29T15:47:00Z"/>
        </w:rPr>
      </w:pPr>
      <w:del w:id="260" w:author="薛松" w:date="2020-05-29T15:47:00Z">
        <w:r w:rsidDel="007578AA">
          <w:rPr>
            <w:rFonts w:hint="eastAsia"/>
          </w:rPr>
          <w:delText>通过是否能收到心跳消息，心跳消息中的Status字节就可以判断通信链路的双向状态。</w:delText>
        </w:r>
      </w:del>
    </w:p>
    <w:p w14:paraId="01339F2A" w14:textId="427B0E9B" w:rsidR="00EF624B" w:rsidRPr="009F5538" w:rsidDel="007578AA" w:rsidRDefault="00EF624B" w:rsidP="00B9516D">
      <w:pPr>
        <w:pStyle w:val="-22"/>
        <w:rPr>
          <w:del w:id="261" w:author="薛松" w:date="2020-05-29T15:47:00Z"/>
        </w:rPr>
      </w:pPr>
    </w:p>
    <w:p w14:paraId="346DBA18" w14:textId="4D9E820F" w:rsidR="00EF624B" w:rsidDel="007578AA" w:rsidRDefault="00EF624B" w:rsidP="00EF624B">
      <w:pPr>
        <w:pStyle w:val="2"/>
        <w:rPr>
          <w:del w:id="262" w:author="薛松" w:date="2020-05-29T15:47:00Z"/>
        </w:rPr>
      </w:pPr>
      <w:del w:id="263" w:author="薛松" w:date="2020-05-29T15:47:00Z">
        <w:r w:rsidDel="007578AA">
          <w:rPr>
            <w:rFonts w:hint="eastAsia"/>
          </w:rPr>
          <w:delText>消息定义</w:delText>
        </w:r>
      </w:del>
    </w:p>
    <w:p w14:paraId="7088E829" w14:textId="21288188" w:rsidR="00EF624B" w:rsidDel="007578AA" w:rsidRDefault="00EF624B" w:rsidP="00B9516D">
      <w:pPr>
        <w:pStyle w:val="-22"/>
        <w:rPr>
          <w:del w:id="264" w:author="薛松" w:date="2020-05-29T15:47:00Z"/>
        </w:rPr>
      </w:pPr>
      <w:del w:id="265" w:author="薛松" w:date="2020-05-29T15:47:00Z">
        <w:r w:rsidDel="007578AA">
          <w:rPr>
            <w:rFonts w:hint="eastAsia"/>
          </w:rPr>
          <w:delText>双向</w:delText>
        </w:r>
      </w:del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4395"/>
      </w:tblGrid>
      <w:tr w:rsidR="00EF624B" w:rsidDel="007578AA" w14:paraId="22BEBF4C" w14:textId="63535E55" w:rsidTr="00EF624B">
        <w:trPr>
          <w:del w:id="266" w:author="薛松" w:date="2020-05-29T15:47:00Z"/>
        </w:trPr>
        <w:tc>
          <w:tcPr>
            <w:tcW w:w="1696" w:type="dxa"/>
          </w:tcPr>
          <w:p w14:paraId="4F3F5023" w14:textId="137F1FDD" w:rsidR="00EF624B" w:rsidDel="007578AA" w:rsidRDefault="00EF624B" w:rsidP="00EF624B">
            <w:pPr>
              <w:rPr>
                <w:del w:id="267" w:author="薛松" w:date="2020-05-29T15:47:00Z"/>
              </w:rPr>
            </w:pPr>
            <w:del w:id="268" w:author="薛松" w:date="2020-05-29T15:47:00Z">
              <w:r w:rsidDel="007578AA">
                <w:rPr>
                  <w:rFonts w:hint="eastAsia"/>
                </w:rPr>
                <w:delText>字段</w:delText>
              </w:r>
            </w:del>
          </w:p>
        </w:tc>
        <w:tc>
          <w:tcPr>
            <w:tcW w:w="1134" w:type="dxa"/>
          </w:tcPr>
          <w:p w14:paraId="4AF22BDA" w14:textId="13C91485" w:rsidR="00EF624B" w:rsidDel="007578AA" w:rsidRDefault="00EF624B" w:rsidP="00EF624B">
            <w:pPr>
              <w:rPr>
                <w:del w:id="269" w:author="薛松" w:date="2020-05-29T15:47:00Z"/>
              </w:rPr>
            </w:pPr>
            <w:del w:id="270" w:author="薛松" w:date="2020-05-29T15:47:00Z">
              <w:r w:rsidDel="007578AA">
                <w:rPr>
                  <w:rFonts w:hint="eastAsia"/>
                </w:rPr>
                <w:delText>字长</w:delText>
              </w:r>
            </w:del>
          </w:p>
        </w:tc>
        <w:tc>
          <w:tcPr>
            <w:tcW w:w="1134" w:type="dxa"/>
          </w:tcPr>
          <w:p w14:paraId="47891B91" w14:textId="38D7F42A" w:rsidR="00EF624B" w:rsidDel="007578AA" w:rsidRDefault="00EF624B" w:rsidP="00EF624B">
            <w:pPr>
              <w:rPr>
                <w:del w:id="271" w:author="薛松" w:date="2020-05-29T15:47:00Z"/>
              </w:rPr>
            </w:pPr>
            <w:del w:id="272" w:author="薛松" w:date="2020-05-29T15:47:00Z">
              <w:r w:rsidDel="007578AA">
                <w:rPr>
                  <w:rFonts w:hint="eastAsia"/>
                </w:rPr>
                <w:delText>取值</w:delText>
              </w:r>
            </w:del>
          </w:p>
        </w:tc>
        <w:tc>
          <w:tcPr>
            <w:tcW w:w="4395" w:type="dxa"/>
          </w:tcPr>
          <w:p w14:paraId="71F36D8D" w14:textId="6640E9B9" w:rsidR="00EF624B" w:rsidDel="007578AA" w:rsidRDefault="00EF624B" w:rsidP="00EF624B">
            <w:pPr>
              <w:rPr>
                <w:del w:id="273" w:author="薛松" w:date="2020-05-29T15:47:00Z"/>
              </w:rPr>
            </w:pPr>
            <w:del w:id="274" w:author="薛松" w:date="2020-05-29T15:47:00Z">
              <w:r w:rsidDel="007578AA">
                <w:rPr>
                  <w:rFonts w:hint="eastAsia"/>
                </w:rPr>
                <w:delText>说明</w:delText>
              </w:r>
            </w:del>
          </w:p>
        </w:tc>
      </w:tr>
      <w:tr w:rsidR="00B00313" w:rsidRPr="00EF624B" w:rsidDel="007578AA" w14:paraId="5DE394D5" w14:textId="1FE50FC4" w:rsidTr="00025010">
        <w:trPr>
          <w:del w:id="275" w:author="薛松" w:date="2020-05-29T15:47:00Z"/>
        </w:trPr>
        <w:tc>
          <w:tcPr>
            <w:tcW w:w="1696" w:type="dxa"/>
          </w:tcPr>
          <w:p w14:paraId="0ABD90DE" w14:textId="21CECB73" w:rsidR="00B00313" w:rsidRPr="00EF624B" w:rsidDel="007578AA" w:rsidRDefault="00B00313" w:rsidP="00025010">
            <w:pPr>
              <w:rPr>
                <w:del w:id="276" w:author="薛松" w:date="2020-05-29T15:47:00Z"/>
              </w:rPr>
            </w:pPr>
            <w:del w:id="277" w:author="薛松" w:date="2020-05-29T15:47:00Z">
              <w:r w:rsidRPr="00EF624B" w:rsidDel="007578AA">
                <w:rPr>
                  <w:rFonts w:hint="eastAsia"/>
                </w:rPr>
                <w:delText>S</w:delText>
              </w:r>
              <w:r w:rsidRPr="00EF624B" w:rsidDel="007578AA">
                <w:delText>equenceId</w:delText>
              </w:r>
            </w:del>
          </w:p>
        </w:tc>
        <w:tc>
          <w:tcPr>
            <w:tcW w:w="1134" w:type="dxa"/>
          </w:tcPr>
          <w:p w14:paraId="256B485A" w14:textId="16DA152E" w:rsidR="00B00313" w:rsidRPr="00EF624B" w:rsidDel="007578AA" w:rsidRDefault="00B00313" w:rsidP="00025010">
            <w:pPr>
              <w:rPr>
                <w:del w:id="278" w:author="薛松" w:date="2020-05-29T15:47:00Z"/>
              </w:rPr>
            </w:pPr>
            <w:del w:id="279" w:author="薛松" w:date="2020-05-29T15:47:00Z">
              <w:r w:rsidRPr="00EF624B" w:rsidDel="007578AA">
                <w:rPr>
                  <w:rFonts w:hint="eastAsia"/>
                </w:rPr>
                <w:delText>2</w:delText>
              </w:r>
            </w:del>
          </w:p>
        </w:tc>
        <w:tc>
          <w:tcPr>
            <w:tcW w:w="1134" w:type="dxa"/>
          </w:tcPr>
          <w:p w14:paraId="1FC364E9" w14:textId="10AF3C74" w:rsidR="00B00313" w:rsidRPr="00EF624B" w:rsidDel="007578AA" w:rsidRDefault="00B00313" w:rsidP="00025010">
            <w:pPr>
              <w:rPr>
                <w:del w:id="280" w:author="薛松" w:date="2020-05-29T15:47:00Z"/>
              </w:rPr>
            </w:pPr>
            <w:del w:id="281" w:author="薛松" w:date="2020-05-29T15:47:00Z">
              <w:r w:rsidDel="007578AA">
                <w:delText>0</w:delText>
              </w:r>
              <w:r w:rsidDel="007578AA">
                <w:rPr>
                  <w:rFonts w:hint="eastAsia"/>
                </w:rPr>
                <w:delText>x</w:delText>
              </w:r>
              <w:r w:rsidDel="007578AA">
                <w:delText>0000</w:delText>
              </w:r>
            </w:del>
          </w:p>
        </w:tc>
        <w:tc>
          <w:tcPr>
            <w:tcW w:w="4395" w:type="dxa"/>
          </w:tcPr>
          <w:p w14:paraId="26030BAC" w14:textId="35DDFAA3" w:rsidR="00B00313" w:rsidRPr="00EF624B" w:rsidDel="007578AA" w:rsidRDefault="00B00313" w:rsidP="00025010">
            <w:pPr>
              <w:rPr>
                <w:del w:id="282" w:author="薛松" w:date="2020-05-29T15:47:00Z"/>
              </w:rPr>
            </w:pPr>
            <w:del w:id="283" w:author="薛松" w:date="2020-05-29T15:47:00Z">
              <w:r w:rsidDel="007578AA">
                <w:rPr>
                  <w:rFonts w:hint="eastAsia"/>
                </w:rPr>
                <w:delText>固定0x</w:delText>
              </w:r>
              <w:r w:rsidDel="007578AA">
                <w:delText>0000</w:delText>
              </w:r>
            </w:del>
          </w:p>
        </w:tc>
      </w:tr>
      <w:tr w:rsidR="00EF624B" w:rsidDel="007578AA" w14:paraId="669341EE" w14:textId="0063F360" w:rsidTr="00EF624B">
        <w:trPr>
          <w:del w:id="284" w:author="薛松" w:date="2020-05-29T15:47:00Z"/>
        </w:trPr>
        <w:tc>
          <w:tcPr>
            <w:tcW w:w="1696" w:type="dxa"/>
          </w:tcPr>
          <w:p w14:paraId="7ED196ED" w14:textId="26CCCFBB" w:rsidR="00EF624B" w:rsidDel="007578AA" w:rsidRDefault="00EF624B" w:rsidP="00EF624B">
            <w:pPr>
              <w:rPr>
                <w:del w:id="285" w:author="薛松" w:date="2020-05-29T15:47:00Z"/>
              </w:rPr>
            </w:pPr>
            <w:del w:id="286" w:author="薛松" w:date="2020-05-29T15:47:00Z">
              <w:r w:rsidDel="007578AA">
                <w:rPr>
                  <w:rFonts w:hint="eastAsia"/>
                </w:rPr>
                <w:delText>D</w:delText>
              </w:r>
              <w:r w:rsidDel="007578AA">
                <w:delText>ir</w:delText>
              </w:r>
            </w:del>
          </w:p>
        </w:tc>
        <w:tc>
          <w:tcPr>
            <w:tcW w:w="1134" w:type="dxa"/>
          </w:tcPr>
          <w:p w14:paraId="49980359" w14:textId="26D60692" w:rsidR="00EF624B" w:rsidDel="007578AA" w:rsidRDefault="00EF624B" w:rsidP="00EF624B">
            <w:pPr>
              <w:rPr>
                <w:del w:id="287" w:author="薛松" w:date="2020-05-29T15:47:00Z"/>
              </w:rPr>
            </w:pPr>
            <w:del w:id="288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67C553E8" w14:textId="657ED58F" w:rsidR="00EF624B" w:rsidDel="007578AA" w:rsidRDefault="00EF624B" w:rsidP="00EF624B">
            <w:pPr>
              <w:rPr>
                <w:del w:id="289" w:author="薛松" w:date="2020-05-29T15:47:00Z"/>
              </w:rPr>
            </w:pPr>
            <w:del w:id="290" w:author="薛松" w:date="2020-05-29T15:47:00Z">
              <w:r w:rsidDel="007578AA">
                <w:rPr>
                  <w:rFonts w:hint="eastAsia"/>
                </w:rPr>
                <w:delText>{</w:delText>
              </w:r>
              <w:r w:rsidDel="007578AA">
                <w:delText>0,1}</w:delText>
              </w:r>
            </w:del>
          </w:p>
        </w:tc>
        <w:tc>
          <w:tcPr>
            <w:tcW w:w="4395" w:type="dxa"/>
          </w:tcPr>
          <w:p w14:paraId="1830DEAC" w14:textId="174F7329" w:rsidR="00EF624B" w:rsidDel="007578AA" w:rsidRDefault="00EF624B" w:rsidP="00EF624B">
            <w:pPr>
              <w:rPr>
                <w:del w:id="291" w:author="薛松" w:date="2020-05-29T15:47:00Z"/>
              </w:rPr>
            </w:pPr>
            <w:del w:id="292" w:author="薛松" w:date="2020-05-29T15:47:00Z">
              <w:r w:rsidDel="007578AA">
                <w:rPr>
                  <w:rFonts w:hint="eastAsia"/>
                </w:rPr>
                <w:delText>0</w:delText>
              </w:r>
              <w:r w:rsidDel="007578AA">
                <w:delText xml:space="preserve">: </w:delText>
              </w:r>
              <w:r w:rsidDel="007578AA">
                <w:rPr>
                  <w:rFonts w:hint="eastAsia"/>
                </w:rPr>
                <w:delText>下行</w:delText>
              </w:r>
            </w:del>
          </w:p>
          <w:p w14:paraId="25DB3BD6" w14:textId="41695162" w:rsidR="00EF624B" w:rsidDel="007578AA" w:rsidRDefault="00EF624B" w:rsidP="00EF624B">
            <w:pPr>
              <w:rPr>
                <w:del w:id="293" w:author="薛松" w:date="2020-05-29T15:47:00Z"/>
              </w:rPr>
            </w:pPr>
            <w:del w:id="294" w:author="薛松" w:date="2020-05-29T15:47:00Z">
              <w:r w:rsidDel="007578AA">
                <w:rPr>
                  <w:rFonts w:hint="eastAsia"/>
                </w:rPr>
                <w:delText>1:上行</w:delText>
              </w:r>
            </w:del>
          </w:p>
        </w:tc>
      </w:tr>
      <w:tr w:rsidR="00EF624B" w:rsidDel="007578AA" w14:paraId="65292099" w14:textId="49F414C9" w:rsidTr="00EF624B">
        <w:trPr>
          <w:del w:id="295" w:author="薛松" w:date="2020-05-29T15:47:00Z"/>
        </w:trPr>
        <w:tc>
          <w:tcPr>
            <w:tcW w:w="1696" w:type="dxa"/>
          </w:tcPr>
          <w:p w14:paraId="3A55225A" w14:textId="1304864C" w:rsidR="00EF624B" w:rsidDel="007578AA" w:rsidRDefault="00EF624B" w:rsidP="00EF624B">
            <w:pPr>
              <w:rPr>
                <w:del w:id="296" w:author="薛松" w:date="2020-05-29T15:47:00Z"/>
              </w:rPr>
            </w:pPr>
            <w:del w:id="297" w:author="薛松" w:date="2020-05-29T15:47:00Z">
              <w:r w:rsidDel="007578AA">
                <w:rPr>
                  <w:rFonts w:hint="eastAsia"/>
                </w:rPr>
                <w:delText>C</w:delText>
              </w:r>
              <w:r w:rsidDel="007578AA">
                <w:delText>md</w:delText>
              </w:r>
            </w:del>
          </w:p>
        </w:tc>
        <w:tc>
          <w:tcPr>
            <w:tcW w:w="1134" w:type="dxa"/>
          </w:tcPr>
          <w:p w14:paraId="6F1396D5" w14:textId="48702F3D" w:rsidR="00EF624B" w:rsidDel="007578AA" w:rsidRDefault="00EF624B" w:rsidP="00EF624B">
            <w:pPr>
              <w:rPr>
                <w:del w:id="298" w:author="薛松" w:date="2020-05-29T15:47:00Z"/>
              </w:rPr>
            </w:pPr>
            <w:del w:id="299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5D8E55CC" w14:textId="12D10C95" w:rsidR="00EF624B" w:rsidDel="007578AA" w:rsidRDefault="00EF624B" w:rsidP="00EF624B">
            <w:pPr>
              <w:rPr>
                <w:del w:id="300" w:author="薛松" w:date="2020-05-29T15:47:00Z"/>
              </w:rPr>
            </w:pPr>
          </w:p>
        </w:tc>
        <w:tc>
          <w:tcPr>
            <w:tcW w:w="4395" w:type="dxa"/>
          </w:tcPr>
          <w:p w14:paraId="387E6D05" w14:textId="3A4D7E53" w:rsidR="00EF624B" w:rsidDel="007578AA" w:rsidRDefault="00EF624B" w:rsidP="00EF624B">
            <w:pPr>
              <w:rPr>
                <w:del w:id="301" w:author="薛松" w:date="2020-05-29T15:47:00Z"/>
              </w:rPr>
            </w:pPr>
            <w:del w:id="302" w:author="薛松" w:date="2020-05-29T15:47:00Z">
              <w:r w:rsidDel="007578AA">
                <w:rPr>
                  <w:rFonts w:hint="eastAsia"/>
                </w:rPr>
                <w:delText>命令字</w:delText>
              </w:r>
            </w:del>
          </w:p>
        </w:tc>
      </w:tr>
      <w:tr w:rsidR="00EF624B" w:rsidDel="007578AA" w14:paraId="33A11DF5" w14:textId="15F1715F" w:rsidTr="00EF624B">
        <w:trPr>
          <w:del w:id="303" w:author="薛松" w:date="2020-05-29T15:47:00Z"/>
        </w:trPr>
        <w:tc>
          <w:tcPr>
            <w:tcW w:w="1696" w:type="dxa"/>
          </w:tcPr>
          <w:p w14:paraId="75D467DE" w14:textId="5DDE0889" w:rsidR="00EF624B" w:rsidDel="007578AA" w:rsidRDefault="00EF624B" w:rsidP="00EF624B">
            <w:pPr>
              <w:rPr>
                <w:del w:id="304" w:author="薛松" w:date="2020-05-29T15:47:00Z"/>
              </w:rPr>
            </w:pPr>
            <w:del w:id="305" w:author="薛松" w:date="2020-05-29T15:47:00Z">
              <w:r w:rsidDel="007578AA">
                <w:rPr>
                  <w:rFonts w:hint="eastAsia"/>
                </w:rPr>
                <w:delText>S</w:delText>
              </w:r>
              <w:r w:rsidDel="007578AA">
                <w:delText>tatus</w:delText>
              </w:r>
            </w:del>
          </w:p>
        </w:tc>
        <w:tc>
          <w:tcPr>
            <w:tcW w:w="1134" w:type="dxa"/>
          </w:tcPr>
          <w:p w14:paraId="70A1AB21" w14:textId="0642052B" w:rsidR="00EF624B" w:rsidDel="007578AA" w:rsidRDefault="00EF624B" w:rsidP="00EF624B">
            <w:pPr>
              <w:rPr>
                <w:del w:id="306" w:author="薛松" w:date="2020-05-29T15:47:00Z"/>
              </w:rPr>
            </w:pPr>
            <w:del w:id="307" w:author="薛松" w:date="2020-05-29T15:47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134" w:type="dxa"/>
          </w:tcPr>
          <w:p w14:paraId="052EF805" w14:textId="468E963A" w:rsidR="00EF624B" w:rsidDel="007578AA" w:rsidRDefault="00A55A70" w:rsidP="00EF624B">
            <w:pPr>
              <w:rPr>
                <w:del w:id="308" w:author="薛松" w:date="2020-05-29T15:47:00Z"/>
              </w:rPr>
            </w:pPr>
            <w:del w:id="309" w:author="薛松" w:date="2020-05-29T15:47:00Z">
              <w:r w:rsidDel="007578AA">
                <w:rPr>
                  <w:rFonts w:hint="eastAsia"/>
                </w:rPr>
                <w:delText>0..</w:delText>
              </w:r>
              <w:r w:rsidDel="007578AA">
                <w:delText>255</w:delText>
              </w:r>
            </w:del>
          </w:p>
        </w:tc>
        <w:tc>
          <w:tcPr>
            <w:tcW w:w="4395" w:type="dxa"/>
          </w:tcPr>
          <w:p w14:paraId="75ED8200" w14:textId="3A923469" w:rsidR="00EF624B" w:rsidDel="007578AA" w:rsidRDefault="00A55A70" w:rsidP="00EF624B">
            <w:pPr>
              <w:rPr>
                <w:del w:id="310" w:author="薛松" w:date="2020-05-29T15:47:00Z"/>
              </w:rPr>
            </w:pPr>
            <w:del w:id="311" w:author="薛松" w:date="2020-05-29T15:47:00Z">
              <w:r w:rsidDel="007578AA">
                <w:rPr>
                  <w:rFonts w:hint="eastAsia"/>
                </w:rPr>
                <w:delText>没有收到对端消息的周期数</w:delText>
              </w:r>
            </w:del>
          </w:p>
        </w:tc>
      </w:tr>
    </w:tbl>
    <w:p w14:paraId="4706FF78" w14:textId="6A96F917" w:rsidR="00F26C69" w:rsidDel="007578AA" w:rsidRDefault="00F26C69" w:rsidP="00B9516D">
      <w:pPr>
        <w:pStyle w:val="-22"/>
        <w:rPr>
          <w:del w:id="312" w:author="薛松" w:date="2020-05-29T15:47:00Z"/>
        </w:rPr>
      </w:pPr>
    </w:p>
    <w:p w14:paraId="728372A9" w14:textId="77777777" w:rsidR="00FB6530" w:rsidRDefault="00FB6530" w:rsidP="00B9516D">
      <w:pPr>
        <w:pStyle w:val="-22"/>
      </w:pPr>
    </w:p>
    <w:p w14:paraId="37D2B5F4" w14:textId="77777777" w:rsidR="00F26C69" w:rsidRDefault="00F26C69" w:rsidP="00B9516D">
      <w:pPr>
        <w:pStyle w:val="-22"/>
      </w:pPr>
    </w:p>
    <w:p w14:paraId="299B3586" w14:textId="77777777" w:rsidR="00F26C69" w:rsidRDefault="00F26C69" w:rsidP="00F26C69">
      <w:pPr>
        <w:pStyle w:val="1"/>
      </w:pPr>
      <w:commentRangeStart w:id="313"/>
      <w:r>
        <w:rPr>
          <w:rFonts w:hint="eastAsia"/>
        </w:rPr>
        <w:lastRenderedPageBreak/>
        <w:t>增加开工协商</w:t>
      </w:r>
      <w:commentRangeEnd w:id="313"/>
      <w:r w:rsidR="003C3139">
        <w:rPr>
          <w:rStyle w:val="af5"/>
          <w:rFonts w:asciiTheme="minorHAnsi" w:eastAsiaTheme="minorEastAsia" w:hAnsiTheme="minorHAnsi"/>
          <w:b w:val="0"/>
          <w:bCs w:val="0"/>
          <w:kern w:val="2"/>
        </w:rPr>
        <w:commentReference w:id="313"/>
      </w:r>
    </w:p>
    <w:p w14:paraId="42610E07" w14:textId="77777777" w:rsidR="00F26C69" w:rsidRDefault="00F26C69" w:rsidP="00F26C69">
      <w:pPr>
        <w:pStyle w:val="-22"/>
      </w:pPr>
      <w:r>
        <w:rPr>
          <w:rFonts w:hint="eastAsia"/>
        </w:rPr>
        <w:t>在使用过程中上位机和送片机都可能会在任何时刻发生重启行为，例如</w:t>
      </w:r>
      <w:r w:rsidR="00CC4AC3">
        <w:rPr>
          <w:rFonts w:hint="eastAsia"/>
        </w:rPr>
        <w:t>用户关闭了上位机软件，</w:t>
      </w:r>
      <w:r>
        <w:rPr>
          <w:rFonts w:hint="eastAsia"/>
        </w:rPr>
        <w:t>软件崩溃，硬件掉电等。</w:t>
      </w:r>
    </w:p>
    <w:p w14:paraId="2063ECCD" w14:textId="77777777" w:rsidR="00CC4AC3" w:rsidRDefault="00CC4AC3" w:rsidP="00F26C69">
      <w:pPr>
        <w:pStyle w:val="-22"/>
      </w:pPr>
      <w:r>
        <w:rPr>
          <w:rFonts w:hint="eastAsia"/>
        </w:rPr>
        <w:t>当异常发生时，送片机的电机位置不能确定，</w:t>
      </w:r>
      <w:commentRangeStart w:id="314"/>
      <w:r>
        <w:rPr>
          <w:rFonts w:hint="eastAsia"/>
        </w:rPr>
        <w:t>当送片机上有玻片时</w:t>
      </w:r>
      <w:commentRangeEnd w:id="314"/>
      <w:r w:rsidR="003C3139">
        <w:rPr>
          <w:rStyle w:val="af5"/>
        </w:rPr>
        <w:commentReference w:id="314"/>
      </w:r>
      <w:r>
        <w:rPr>
          <w:rFonts w:hint="eastAsia"/>
        </w:rPr>
        <w:t>，必须妥善处理。</w:t>
      </w:r>
    </w:p>
    <w:p w14:paraId="3480282D" w14:textId="77777777" w:rsidR="00F26C69" w:rsidRDefault="00F26C69" w:rsidP="00F26C69">
      <w:pPr>
        <w:pStyle w:val="-22"/>
      </w:pPr>
    </w:p>
    <w:p w14:paraId="33920690" w14:textId="77777777" w:rsidR="00F26C69" w:rsidRDefault="00CC4AC3" w:rsidP="00F26C69">
      <w:pPr>
        <w:pStyle w:val="-22"/>
      </w:pPr>
      <w:r>
        <w:rPr>
          <w:rFonts w:hint="eastAsia"/>
        </w:rPr>
        <w:t>当送片机复位后，需要通知上位机；上位机启动运行时，也需要通知下位机。</w:t>
      </w:r>
    </w:p>
    <w:p w14:paraId="04128F58" w14:textId="77777777" w:rsidR="00CC4AC3" w:rsidRDefault="00CC4AC3" w:rsidP="00F26C69">
      <w:pPr>
        <w:pStyle w:val="-22"/>
      </w:pPr>
      <w:r>
        <w:rPr>
          <w:rFonts w:hint="eastAsia"/>
        </w:rPr>
        <w:t>这个过程由两条消息组成：</w:t>
      </w:r>
    </w:p>
    <w:p w14:paraId="5711CBF4" w14:textId="77777777" w:rsidR="00CC4AC3" w:rsidRDefault="00CC4AC3" w:rsidP="00476466">
      <w:pPr>
        <w:pStyle w:val="-21"/>
      </w:pPr>
      <w:r>
        <w:rPr>
          <w:rFonts w:hint="eastAsia"/>
        </w:rPr>
        <w:t>INIT_IND消息，由送片机发给上位机，通知上位机自己发生了复位</w:t>
      </w:r>
      <w:r w:rsidR="00476466">
        <w:rPr>
          <w:rFonts w:hint="eastAsia"/>
        </w:rPr>
        <w:t>，等待主控下发KICKOFF命令做初始化。</w:t>
      </w:r>
    </w:p>
    <w:p w14:paraId="60CA3731" w14:textId="77777777" w:rsidR="00CC4AC3" w:rsidRDefault="00CC4AC3" w:rsidP="00476466">
      <w:pPr>
        <w:pStyle w:val="-21"/>
      </w:pPr>
      <w:r>
        <w:rPr>
          <w:rFonts w:hint="eastAsia"/>
        </w:rPr>
        <w:t>KICKOFF消息，由上位机发送给下位机，通知下位机</w:t>
      </w:r>
      <w:r w:rsidR="00476466">
        <w:rPr>
          <w:rFonts w:hint="eastAsia"/>
        </w:rPr>
        <w:t>做系统</w:t>
      </w:r>
      <w:commentRangeStart w:id="315"/>
      <w:r w:rsidR="00476466">
        <w:rPr>
          <w:rFonts w:hint="eastAsia"/>
        </w:rPr>
        <w:t>初始化</w:t>
      </w:r>
      <w:commentRangeEnd w:id="315"/>
      <w:r w:rsidR="00A747A0">
        <w:rPr>
          <w:rStyle w:val="af5"/>
        </w:rPr>
        <w:commentReference w:id="315"/>
      </w:r>
    </w:p>
    <w:p w14:paraId="48B42DB0" w14:textId="77777777" w:rsidR="00B9516D" w:rsidRDefault="00B9516D" w:rsidP="00B9516D">
      <w:pPr>
        <w:pStyle w:val="-22"/>
      </w:pPr>
    </w:p>
    <w:p w14:paraId="43499F71" w14:textId="77777777" w:rsidR="00926E01" w:rsidRDefault="00926E01" w:rsidP="00926E01">
      <w:pPr>
        <w:pStyle w:val="2"/>
      </w:pPr>
      <w:r>
        <w:rPr>
          <w:rFonts w:hint="eastAsia"/>
        </w:rPr>
        <w:t>送片机</w:t>
      </w:r>
    </w:p>
    <w:p w14:paraId="7A76781B" w14:textId="77777777" w:rsidR="00476466" w:rsidRDefault="00476466" w:rsidP="00B9516D">
      <w:pPr>
        <w:pStyle w:val="-22"/>
      </w:pPr>
      <w:r>
        <w:rPr>
          <w:rFonts w:hint="eastAsia"/>
        </w:rPr>
        <w:t>送片机启动流程：</w:t>
      </w:r>
    </w:p>
    <w:p w14:paraId="2DEA9DA5" w14:textId="77777777" w:rsidR="00476466" w:rsidRDefault="00476466" w:rsidP="00476466">
      <w:pPr>
        <w:pStyle w:val="-2"/>
      </w:pPr>
      <w:r>
        <w:rPr>
          <w:rFonts w:hint="eastAsia"/>
        </w:rPr>
        <w:t>送片机启动后，以1</w:t>
      </w:r>
      <w:r>
        <w:t>0</w:t>
      </w:r>
      <w:r>
        <w:rPr>
          <w:rFonts w:hint="eastAsia"/>
        </w:rPr>
        <w:t>秒钟间隔向主控发送INIT_IND消息，直到收到主控的KICKOFF命令。</w:t>
      </w:r>
    </w:p>
    <w:p w14:paraId="1CAE83E8" w14:textId="77777777" w:rsidR="00476466" w:rsidRDefault="00476466" w:rsidP="00476466">
      <w:pPr>
        <w:pStyle w:val="-2"/>
      </w:pPr>
      <w:r>
        <w:rPr>
          <w:rFonts w:hint="eastAsia"/>
        </w:rPr>
        <w:t>送片机检测本机故障状态，判断是否有必须人工干预解决的。如果有，则给主控上报KICKOFF_FAIL，并携带故障信息。并继续等待主控的新的KICKOFF命令。</w:t>
      </w:r>
    </w:p>
    <w:p w14:paraId="6E072143" w14:textId="77777777" w:rsidR="00476466" w:rsidRDefault="00476466" w:rsidP="00476466">
      <w:pPr>
        <w:pStyle w:val="-2"/>
      </w:pPr>
      <w:r>
        <w:rPr>
          <w:rFonts w:hint="eastAsia"/>
        </w:rPr>
        <w:t>若没有异常，则执行初始化操作，给主控上报KICKOFF_SUCC消息。</w:t>
      </w:r>
    </w:p>
    <w:p w14:paraId="2293FA35" w14:textId="77777777" w:rsidR="00476466" w:rsidRDefault="00476466" w:rsidP="00476466">
      <w:pPr>
        <w:pStyle w:val="-2"/>
      </w:pPr>
      <w:r>
        <w:rPr>
          <w:rFonts w:hint="eastAsia"/>
        </w:rPr>
        <w:t>送片机进入IDLE状态，可以接收命令</w:t>
      </w:r>
    </w:p>
    <w:p w14:paraId="21F28844" w14:textId="77777777" w:rsidR="00926E01" w:rsidRDefault="00926E01" w:rsidP="00926E01">
      <w:pPr>
        <w:pStyle w:val="-22"/>
      </w:pPr>
    </w:p>
    <w:p w14:paraId="70625757" w14:textId="77777777" w:rsidR="00926E01" w:rsidRDefault="00926E01" w:rsidP="00926E01">
      <w:pPr>
        <w:pStyle w:val="-22"/>
      </w:pPr>
    </w:p>
    <w:p w14:paraId="07BD9F1E" w14:textId="77777777" w:rsidR="00926E01" w:rsidRDefault="00926E01" w:rsidP="00926E01">
      <w:pPr>
        <w:pStyle w:val="ad"/>
        <w:keepNext/>
      </w:pPr>
      <w:r>
        <w:object w:dxaOrig="11535" w:dyaOrig="5640" w14:anchorId="3B03D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02.9pt" o:ole="">
            <v:imagedata r:id="rId10" o:title=""/>
          </v:shape>
          <o:OLEObject Type="Embed" ProgID="Visio.Drawing.15" ShapeID="_x0000_i1025" DrawAspect="Content" ObjectID="_1652273272" r:id="rId11"/>
        </w:object>
      </w:r>
    </w:p>
    <w:p w14:paraId="108DF4C7" w14:textId="77777777" w:rsidR="00926E01" w:rsidRDefault="00926E01" w:rsidP="00926E01">
      <w:pPr>
        <w:pStyle w:val="ac"/>
        <w:jc w:val="center"/>
      </w:pPr>
      <w:r>
        <w:rPr>
          <w:rFonts w:hint="eastAsia"/>
        </w:rPr>
        <w:t>图</w:t>
      </w:r>
      <w:r w:rsidR="001D60AF">
        <w:fldChar w:fldCharType="begin"/>
      </w:r>
      <w:r>
        <w:rPr>
          <w:rFonts w:hint="eastAsia"/>
        </w:rPr>
        <w:instrText>STYLEREF 1 \s</w:instrText>
      </w:r>
      <w:r w:rsidR="001D60AF">
        <w:fldChar w:fldCharType="separate"/>
      </w:r>
      <w:r>
        <w:rPr>
          <w:noProof/>
        </w:rPr>
        <w:t>3</w:t>
      </w:r>
      <w:r w:rsidR="001D60AF">
        <w:fldChar w:fldCharType="end"/>
      </w:r>
      <w:r>
        <w:noBreakHyphen/>
      </w:r>
      <w:r w:rsidR="001D60AF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 w:rsidR="001D60AF">
        <w:fldChar w:fldCharType="separate"/>
      </w:r>
      <w:r>
        <w:rPr>
          <w:noProof/>
        </w:rPr>
        <w:t>1</w:t>
      </w:r>
      <w:r w:rsidR="001D60AF">
        <w:fldChar w:fldCharType="end"/>
      </w:r>
      <w:r>
        <w:rPr>
          <w:rFonts w:hint="eastAsia"/>
        </w:rPr>
        <w:t>送片机开工状态机</w:t>
      </w:r>
    </w:p>
    <w:p w14:paraId="30F43695" w14:textId="77777777" w:rsidR="00926E01" w:rsidRDefault="00476466" w:rsidP="00926E01">
      <w:pPr>
        <w:pStyle w:val="ad"/>
        <w:keepNext/>
      </w:pPr>
      <w:r>
        <w:object w:dxaOrig="8476" w:dyaOrig="9676" w14:anchorId="1CD52E77">
          <v:shape id="_x0000_i1026" type="#_x0000_t75" style="width:414.7pt;height:473.15pt" o:ole="">
            <v:imagedata r:id="rId12" o:title=""/>
          </v:shape>
          <o:OLEObject Type="Embed" ProgID="Visio.Drawing.15" ShapeID="_x0000_i1026" DrawAspect="Content" ObjectID="_1652273273" r:id="rId13"/>
        </w:object>
      </w:r>
    </w:p>
    <w:p w14:paraId="23DEC620" w14:textId="77777777" w:rsidR="00476466" w:rsidRDefault="00926E01" w:rsidP="00926E01">
      <w:pPr>
        <w:pStyle w:val="ac"/>
        <w:jc w:val="center"/>
      </w:pPr>
      <w:r>
        <w:rPr>
          <w:rFonts w:hint="eastAsia"/>
        </w:rPr>
        <w:t>图</w:t>
      </w:r>
      <w:r w:rsidR="001D60AF">
        <w:fldChar w:fldCharType="begin"/>
      </w:r>
      <w:r>
        <w:rPr>
          <w:rFonts w:hint="eastAsia"/>
        </w:rPr>
        <w:instrText>STYLEREF 1 \s</w:instrText>
      </w:r>
      <w:r w:rsidR="001D60AF">
        <w:fldChar w:fldCharType="separate"/>
      </w:r>
      <w:r>
        <w:rPr>
          <w:noProof/>
        </w:rPr>
        <w:t>3</w:t>
      </w:r>
      <w:r w:rsidR="001D60AF">
        <w:fldChar w:fldCharType="end"/>
      </w:r>
      <w:r>
        <w:noBreakHyphen/>
      </w:r>
      <w:r w:rsidR="001D60AF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 w:rsidR="001D60AF">
        <w:fldChar w:fldCharType="separate"/>
      </w:r>
      <w:r>
        <w:rPr>
          <w:noProof/>
        </w:rPr>
        <w:t>2</w:t>
      </w:r>
      <w:r w:rsidR="001D60AF">
        <w:fldChar w:fldCharType="end"/>
      </w:r>
      <w:r>
        <w:rPr>
          <w:rFonts w:hint="eastAsia"/>
        </w:rPr>
        <w:t>送片机开工流程</w:t>
      </w:r>
    </w:p>
    <w:p w14:paraId="346384DB" w14:textId="77777777" w:rsidR="00476466" w:rsidRDefault="00476466" w:rsidP="00476466"/>
    <w:p w14:paraId="68EC871E" w14:textId="77777777" w:rsidR="00B9516D" w:rsidRDefault="00926E01" w:rsidP="00926E01">
      <w:pPr>
        <w:pStyle w:val="2"/>
      </w:pPr>
      <w:r>
        <w:rPr>
          <w:rFonts w:hint="eastAsia"/>
        </w:rPr>
        <w:t>上位机</w:t>
      </w:r>
    </w:p>
    <w:p w14:paraId="550887A1" w14:textId="77777777" w:rsidR="00926E01" w:rsidRDefault="00926E01" w:rsidP="00926E01">
      <w:pPr>
        <w:pStyle w:val="-22"/>
      </w:pPr>
      <w:r>
        <w:rPr>
          <w:rFonts w:hint="eastAsia"/>
        </w:rPr>
        <w:t>上位机软件启动后，向送片机发送KICKOFF命令。</w:t>
      </w:r>
    </w:p>
    <w:p w14:paraId="4347FD63" w14:textId="77777777" w:rsidR="00926E01" w:rsidRDefault="00926E01" w:rsidP="00926E01">
      <w:pPr>
        <w:pStyle w:val="-22"/>
      </w:pPr>
      <w:r>
        <w:rPr>
          <w:rFonts w:hint="eastAsia"/>
        </w:rPr>
        <w:t>若</w:t>
      </w:r>
      <w:r>
        <w:t>10</w:t>
      </w:r>
      <w:r>
        <w:rPr>
          <w:rFonts w:hint="eastAsia"/>
        </w:rPr>
        <w:t>秒钟内收不到KICKOFF_RECV，则重复发送。</w:t>
      </w:r>
    </w:p>
    <w:p w14:paraId="3BD086E6" w14:textId="77777777" w:rsidR="00926E01" w:rsidRDefault="00926E01" w:rsidP="00926E01">
      <w:pPr>
        <w:pStyle w:val="-22"/>
      </w:pPr>
      <w:r>
        <w:rPr>
          <w:rFonts w:hint="eastAsia"/>
        </w:rPr>
        <w:t>若收到KICKOFF_RECV，则启动</w:t>
      </w:r>
      <w:r>
        <w:t>3</w:t>
      </w:r>
      <w:r>
        <w:rPr>
          <w:rFonts w:hint="eastAsia"/>
        </w:rPr>
        <w:t>分钟定时器，等待下一步响应：</w:t>
      </w:r>
    </w:p>
    <w:p w14:paraId="49D3E76B" w14:textId="77777777" w:rsidR="00926E01" w:rsidRDefault="00926E01" w:rsidP="00926E01">
      <w:pPr>
        <w:pStyle w:val="-22"/>
      </w:pPr>
      <w:r>
        <w:rPr>
          <w:rFonts w:hint="eastAsia"/>
        </w:rPr>
        <w:t>若收到KICKOFF_SUCC，则可以进入工作状态。</w:t>
      </w:r>
    </w:p>
    <w:p w14:paraId="6161C0BF" w14:textId="77777777" w:rsidR="00926E01" w:rsidRDefault="00926E01" w:rsidP="00926E01">
      <w:pPr>
        <w:pStyle w:val="-22"/>
      </w:pPr>
      <w:r>
        <w:rPr>
          <w:rFonts w:hint="eastAsia"/>
        </w:rPr>
        <w:lastRenderedPageBreak/>
        <w:t>若收到KICKOFF_FAIL，则根据错误信息向用户展现，并要求用户解决后确认，重新下发KICKOFF命令（新的序列号）</w:t>
      </w:r>
    </w:p>
    <w:p w14:paraId="7E2C4729" w14:textId="77777777" w:rsidR="00CA7E7F" w:rsidRDefault="00CA7E7F" w:rsidP="00926E01">
      <w:pPr>
        <w:pStyle w:val="-22"/>
      </w:pPr>
      <w:r>
        <w:rPr>
          <w:rFonts w:hint="eastAsia"/>
        </w:rPr>
        <w:t>在任何时刻，当上位机收到主控的INIT_IND消息，都进入KICKOFF状态。</w:t>
      </w:r>
    </w:p>
    <w:p w14:paraId="03B2DFB1" w14:textId="77777777" w:rsidR="00926E01" w:rsidRPr="00926E01" w:rsidRDefault="00CA7E7F" w:rsidP="00CA7E7F">
      <w:pPr>
        <w:pStyle w:val="ad"/>
      </w:pPr>
      <w:r>
        <w:object w:dxaOrig="9240" w:dyaOrig="6720" w14:anchorId="39644CB8">
          <v:shape id="_x0000_i1027" type="#_x0000_t75" style="width:414.7pt;height:301.55pt" o:ole="">
            <v:imagedata r:id="rId14" o:title=""/>
          </v:shape>
          <o:OLEObject Type="Embed" ProgID="Visio.Drawing.15" ShapeID="_x0000_i1027" DrawAspect="Content" ObjectID="_1652273274" r:id="rId15"/>
        </w:object>
      </w:r>
    </w:p>
    <w:p w14:paraId="003C3D15" w14:textId="77777777" w:rsidR="00B9516D" w:rsidRDefault="00B9516D" w:rsidP="00B9516D">
      <w:pPr>
        <w:pStyle w:val="-22"/>
      </w:pPr>
    </w:p>
    <w:p w14:paraId="21FFEF73" w14:textId="77777777" w:rsidR="00CA7E7F" w:rsidRDefault="00CA7E7F" w:rsidP="00CA7E7F">
      <w:pPr>
        <w:pStyle w:val="2"/>
      </w:pPr>
      <w:r>
        <w:rPr>
          <w:rFonts w:hint="eastAsia"/>
        </w:rPr>
        <w:t>消息定义</w:t>
      </w:r>
    </w:p>
    <w:p w14:paraId="7291D7AE" w14:textId="77777777" w:rsidR="00F46992" w:rsidRDefault="00CA7E7F" w:rsidP="00CA7E7F">
      <w:pPr>
        <w:pStyle w:val="3"/>
      </w:pPr>
      <w:r>
        <w:rPr>
          <w:rFonts w:hint="eastAsia"/>
        </w:rPr>
        <w:t>INIT_IND</w:t>
      </w:r>
      <w:r>
        <w:rPr>
          <w:rFonts w:hint="eastAsia"/>
        </w:rPr>
        <w:t>消息</w:t>
      </w:r>
    </w:p>
    <w:p w14:paraId="600C32AF" w14:textId="77777777" w:rsidR="00B27F7D" w:rsidRPr="00B27F7D" w:rsidRDefault="00384182" w:rsidP="00B27F7D">
      <w:pPr>
        <w:pStyle w:val="-22"/>
      </w:pPr>
      <w:r>
        <w:rPr>
          <w:rFonts w:hint="eastAsia"/>
        </w:rPr>
        <w:t>基于INIT消息修改</w:t>
      </w:r>
    </w:p>
    <w:p w14:paraId="4F0142CF" w14:textId="77777777" w:rsidR="00CA7E7F" w:rsidRPr="00CA7E7F" w:rsidRDefault="00CA7E7F" w:rsidP="00025010">
      <w:pPr>
        <w:pStyle w:val="4"/>
      </w:pPr>
      <w:r>
        <w:rPr>
          <w:rFonts w:hint="eastAsia"/>
        </w:rPr>
        <w:t>上行消息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4111"/>
      </w:tblGrid>
      <w:tr w:rsidR="00F46992" w:rsidRPr="00FB6530" w14:paraId="5DB0E34A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7E6CD3DD" w14:textId="77777777" w:rsidR="00F46992" w:rsidRPr="00FB6530" w:rsidRDefault="00F46992" w:rsidP="00FB6530">
            <w:pPr>
              <w:pStyle w:val="-4"/>
            </w:pPr>
            <w:r w:rsidRPr="00FB6530"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008CF3B" w14:textId="77777777" w:rsidR="00F46992" w:rsidRPr="00FB6530" w:rsidRDefault="00F46992" w:rsidP="00FB6530">
            <w:pPr>
              <w:pStyle w:val="-4"/>
            </w:pPr>
            <w:r w:rsidRPr="00FB6530">
              <w:rPr>
                <w:rFonts w:hint="eastAsia"/>
              </w:rPr>
              <w:t>字长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D02CD58" w14:textId="77777777" w:rsidR="00F46992" w:rsidRPr="00FB6530" w:rsidRDefault="00F46992" w:rsidP="00FB6530">
            <w:pPr>
              <w:pStyle w:val="-4"/>
            </w:pPr>
            <w:r w:rsidRPr="00FB6530">
              <w:rPr>
                <w:rFonts w:hint="eastAsia"/>
              </w:rPr>
              <w:t>取值</w:t>
            </w:r>
            <w:r w:rsidRPr="00FB6530">
              <w:rPr>
                <w:rFonts w:hint="eastAsia"/>
              </w:rPr>
              <w:t>&amp;</w:t>
            </w:r>
            <w:r w:rsidRPr="00FB6530">
              <w:rPr>
                <w:rFonts w:hint="eastAsia"/>
              </w:rPr>
              <w:t>范围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4F8C8AAD" w14:textId="77777777" w:rsidR="00F46992" w:rsidRPr="00FB6530" w:rsidRDefault="00F46992" w:rsidP="00FB6530">
            <w:pPr>
              <w:pStyle w:val="-4"/>
            </w:pPr>
            <w:r w:rsidRPr="00FB6530">
              <w:rPr>
                <w:rFonts w:hint="eastAsia"/>
              </w:rPr>
              <w:t>说明</w:t>
            </w:r>
          </w:p>
        </w:tc>
      </w:tr>
      <w:tr w:rsidR="00683C14" w:rsidRPr="00EF624B" w14:paraId="7FE1CEC0" w14:textId="77777777" w:rsidTr="00683C14">
        <w:tc>
          <w:tcPr>
            <w:tcW w:w="1413" w:type="dxa"/>
          </w:tcPr>
          <w:p w14:paraId="660C82EB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090766F0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C04B86F" w14:textId="77777777" w:rsidR="00683C14" w:rsidRPr="00EF624B" w:rsidRDefault="00683C14" w:rsidP="00894F84"/>
        </w:tc>
        <w:tc>
          <w:tcPr>
            <w:tcW w:w="4111" w:type="dxa"/>
          </w:tcPr>
          <w:p w14:paraId="5C2483D1" w14:textId="77777777" w:rsidR="00683C14" w:rsidRPr="00EF624B" w:rsidRDefault="00683C14" w:rsidP="00894F84"/>
        </w:tc>
      </w:tr>
      <w:tr w:rsidR="002759DA" w14:paraId="4DBBC890" w14:textId="77777777" w:rsidTr="00683C14">
        <w:trPr>
          <w:cantSplit/>
        </w:trPr>
        <w:tc>
          <w:tcPr>
            <w:tcW w:w="1413" w:type="dxa"/>
          </w:tcPr>
          <w:p w14:paraId="14C59630" w14:textId="77777777" w:rsidR="002759DA" w:rsidRDefault="002759DA" w:rsidP="00025010">
            <w:r>
              <w:rPr>
                <w:rFonts w:hint="eastAsia"/>
              </w:rPr>
              <w:t>D</w:t>
            </w:r>
            <w:r>
              <w:t>ir</w:t>
            </w:r>
          </w:p>
        </w:tc>
        <w:tc>
          <w:tcPr>
            <w:tcW w:w="1134" w:type="dxa"/>
          </w:tcPr>
          <w:p w14:paraId="7B1F5B6B" w14:textId="77777777" w:rsidR="002759DA" w:rsidRDefault="002759DA" w:rsidP="00025010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D03099C" w14:textId="77777777" w:rsidR="002759DA" w:rsidRDefault="007E70A8" w:rsidP="00025010">
            <w:r>
              <w:t>1</w:t>
            </w:r>
          </w:p>
        </w:tc>
        <w:tc>
          <w:tcPr>
            <w:tcW w:w="4111" w:type="dxa"/>
          </w:tcPr>
          <w:p w14:paraId="78949BAE" w14:textId="77777777" w:rsidR="002759DA" w:rsidRDefault="002759DA" w:rsidP="00025010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下行</w:t>
            </w:r>
          </w:p>
          <w:p w14:paraId="782565B5" w14:textId="77777777" w:rsidR="002759DA" w:rsidRDefault="002759DA" w:rsidP="00025010">
            <w:r>
              <w:rPr>
                <w:rFonts w:hint="eastAsia"/>
              </w:rPr>
              <w:t>1:上行</w:t>
            </w:r>
          </w:p>
        </w:tc>
      </w:tr>
      <w:tr w:rsidR="001E79F4" w14:paraId="571CC58A" w14:textId="77777777" w:rsidTr="00683C14">
        <w:trPr>
          <w:cantSplit/>
        </w:trPr>
        <w:tc>
          <w:tcPr>
            <w:tcW w:w="1413" w:type="dxa"/>
          </w:tcPr>
          <w:p w14:paraId="380A273C" w14:textId="77777777" w:rsidR="001E79F4" w:rsidRDefault="001E79F4" w:rsidP="00F46992"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78900A5A" w14:textId="77777777" w:rsidR="001E79F4" w:rsidRDefault="001E79F4" w:rsidP="00F46992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8EA0B91" w14:textId="77777777" w:rsidR="001E79F4" w:rsidRDefault="005A48C0" w:rsidP="00F46992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4111" w:type="dxa"/>
          </w:tcPr>
          <w:p w14:paraId="55CA90AB" w14:textId="77777777" w:rsidR="001E79F4" w:rsidRDefault="001E79F4" w:rsidP="00F46992">
            <w:r>
              <w:rPr>
                <w:rFonts w:hint="eastAsia"/>
              </w:rPr>
              <w:t>命令字</w:t>
            </w:r>
          </w:p>
        </w:tc>
      </w:tr>
      <w:tr w:rsidR="00F46992" w14:paraId="28C05828" w14:textId="77777777" w:rsidTr="00683C14">
        <w:trPr>
          <w:cantSplit/>
        </w:trPr>
        <w:tc>
          <w:tcPr>
            <w:tcW w:w="1413" w:type="dxa"/>
          </w:tcPr>
          <w:p w14:paraId="05D31BAC" w14:textId="77777777" w:rsidR="00F46992" w:rsidRDefault="00F46992" w:rsidP="00F46992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134" w:type="dxa"/>
          </w:tcPr>
          <w:p w14:paraId="0ED9557A" w14:textId="77777777" w:rsidR="00F46992" w:rsidRDefault="00F46992" w:rsidP="00F46992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2B0E171" w14:textId="77777777" w:rsidR="00F46992" w:rsidRDefault="00F46992" w:rsidP="00F46992">
            <w:r>
              <w:rPr>
                <w:rFonts w:hint="eastAsia"/>
              </w:rPr>
              <w:t>0:正常</w:t>
            </w:r>
          </w:p>
          <w:p w14:paraId="16C587C4" w14:textId="77777777" w:rsidR="00F46992" w:rsidRDefault="00F46992" w:rsidP="00F46992">
            <w:r>
              <w:rPr>
                <w:rFonts w:hint="eastAsia"/>
              </w:rPr>
              <w:t>1:有故障</w:t>
            </w:r>
          </w:p>
        </w:tc>
        <w:tc>
          <w:tcPr>
            <w:tcW w:w="4111" w:type="dxa"/>
          </w:tcPr>
          <w:p w14:paraId="32F62A45" w14:textId="77777777" w:rsidR="00F46992" w:rsidRDefault="00F46992" w:rsidP="00F46992"/>
        </w:tc>
      </w:tr>
      <w:tr w:rsidR="002759DA" w14:paraId="1DF7BD98" w14:textId="77777777" w:rsidTr="00683C14">
        <w:trPr>
          <w:cantSplit/>
        </w:trPr>
        <w:tc>
          <w:tcPr>
            <w:tcW w:w="1413" w:type="dxa"/>
          </w:tcPr>
          <w:p w14:paraId="7602CE1F" w14:textId="77777777" w:rsidR="002759DA" w:rsidRDefault="00FB6530" w:rsidP="002759DA">
            <w:r>
              <w:rPr>
                <w:rFonts w:hint="eastAsia"/>
              </w:rPr>
              <w:t>Failures</w:t>
            </w:r>
          </w:p>
        </w:tc>
        <w:tc>
          <w:tcPr>
            <w:tcW w:w="1134" w:type="dxa"/>
          </w:tcPr>
          <w:p w14:paraId="64AA6210" w14:textId="77777777" w:rsidR="002759DA" w:rsidRDefault="002759DA" w:rsidP="002759DA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780E1BE" w14:textId="77777777" w:rsidR="002759DA" w:rsidRDefault="002759DA" w:rsidP="002759DA">
            <w:r>
              <w:rPr>
                <w:rFonts w:hint="eastAsia"/>
              </w:rPr>
              <w:t>BITMAP</w:t>
            </w:r>
            <w:r>
              <w:t>16</w:t>
            </w:r>
          </w:p>
        </w:tc>
        <w:tc>
          <w:tcPr>
            <w:tcW w:w="4111" w:type="dxa"/>
          </w:tcPr>
          <w:p w14:paraId="26611F60" w14:textId="77777777" w:rsidR="001E79F4" w:rsidRDefault="001E79F4" w:rsidP="002759DA">
            <w:r>
              <w:rPr>
                <w:rFonts w:hint="eastAsia"/>
              </w:rPr>
              <w:t>BITMAP，1表示有故障，</w:t>
            </w:r>
          </w:p>
          <w:p w14:paraId="76FD6855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0</w:t>
            </w:r>
            <w:r>
              <w:rPr>
                <w:rFonts w:hint="eastAsia"/>
              </w:rPr>
              <w:t>:片盒0不在位</w:t>
            </w:r>
          </w:p>
          <w:p w14:paraId="72988980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:片盒1不在位</w:t>
            </w:r>
          </w:p>
          <w:p w14:paraId="60DFE0D2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:片夹上有玻片</w:t>
            </w:r>
          </w:p>
          <w:p w14:paraId="07C0B2BB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:步进电机异常</w:t>
            </w:r>
          </w:p>
          <w:p w14:paraId="06956CA1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:舵机异常</w:t>
            </w:r>
          </w:p>
          <w:p w14:paraId="2D7514E9" w14:textId="77777777" w:rsidR="002759DA" w:rsidRDefault="002759DA" w:rsidP="002759DA"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:玻片扫描传感器故障</w:t>
            </w:r>
          </w:p>
          <w:p w14:paraId="7FAFFFDD" w14:textId="77777777" w:rsidR="001E79F4" w:rsidRDefault="001E79F4" w:rsidP="002759DA">
            <w:r>
              <w:rPr>
                <w:rFonts w:hint="eastAsia"/>
              </w:rPr>
              <w:t>其他：保留</w:t>
            </w:r>
          </w:p>
        </w:tc>
      </w:tr>
      <w:tr w:rsidR="007578AA" w14:paraId="7E0BE994" w14:textId="77777777" w:rsidTr="00683C14">
        <w:trPr>
          <w:cantSplit/>
          <w:ins w:id="316" w:author="薛松" w:date="2020-05-29T15:48:00Z"/>
        </w:trPr>
        <w:tc>
          <w:tcPr>
            <w:tcW w:w="1413" w:type="dxa"/>
          </w:tcPr>
          <w:p w14:paraId="77A49E94" w14:textId="2A0CDFE5" w:rsidR="007578AA" w:rsidRDefault="007578AA" w:rsidP="002759DA">
            <w:pPr>
              <w:rPr>
                <w:ins w:id="317" w:author="薛松" w:date="2020-05-29T15:48:00Z"/>
              </w:rPr>
            </w:pPr>
            <w:ins w:id="318" w:author="薛松" w:date="2020-05-29T15:48:00Z">
              <w:r>
                <w:rPr>
                  <w:rFonts w:hint="eastAsia"/>
                </w:rPr>
                <w:t>VERSION</w:t>
              </w:r>
            </w:ins>
          </w:p>
        </w:tc>
        <w:tc>
          <w:tcPr>
            <w:tcW w:w="1134" w:type="dxa"/>
          </w:tcPr>
          <w:p w14:paraId="01647A6C" w14:textId="4AF61F7E" w:rsidR="007578AA" w:rsidRDefault="007578AA" w:rsidP="002759DA">
            <w:pPr>
              <w:rPr>
                <w:ins w:id="319" w:author="薛松" w:date="2020-05-29T15:48:00Z"/>
              </w:rPr>
            </w:pPr>
            <w:ins w:id="320" w:author="薛松" w:date="2020-05-29T15:4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559" w:type="dxa"/>
          </w:tcPr>
          <w:p w14:paraId="06B92F05" w14:textId="28BAC19B" w:rsidR="007578AA" w:rsidRDefault="007578AA" w:rsidP="002759DA">
            <w:pPr>
              <w:rPr>
                <w:ins w:id="321" w:author="薛松" w:date="2020-05-29T15:48:00Z"/>
              </w:rPr>
            </w:pPr>
            <w:ins w:id="322" w:author="薛松" w:date="2020-05-29T15:48:00Z">
              <w:r>
                <w:rPr>
                  <w:rFonts w:hint="eastAsia"/>
                </w:rPr>
                <w:t>0..</w:t>
              </w:r>
              <w:r>
                <w:t>255</w:t>
              </w:r>
            </w:ins>
          </w:p>
        </w:tc>
        <w:tc>
          <w:tcPr>
            <w:tcW w:w="4111" w:type="dxa"/>
          </w:tcPr>
          <w:p w14:paraId="094D859F" w14:textId="6A480BBC" w:rsidR="007578AA" w:rsidRDefault="007578AA" w:rsidP="002759DA">
            <w:pPr>
              <w:rPr>
                <w:ins w:id="323" w:author="薛松" w:date="2020-05-29T15:48:00Z"/>
              </w:rPr>
            </w:pPr>
            <w:ins w:id="324" w:author="薛松" w:date="2020-05-29T15:48:00Z">
              <w:r>
                <w:rPr>
                  <w:rFonts w:hint="eastAsia"/>
                </w:rPr>
                <w:t>送片机版本号，</w:t>
              </w:r>
            </w:ins>
            <w:ins w:id="325" w:author="薛松" w:date="2020-05-29T15:52:00Z">
              <w:r w:rsidR="004E7DCC">
                <w:rPr>
                  <w:rFonts w:hint="eastAsia"/>
                </w:rPr>
                <w:t>供上位机识别硬件版本并做差异化处理。</w:t>
              </w:r>
            </w:ins>
          </w:p>
        </w:tc>
      </w:tr>
    </w:tbl>
    <w:p w14:paraId="443130E2" w14:textId="77777777" w:rsidR="00F46992" w:rsidRDefault="00F46992" w:rsidP="00F46992"/>
    <w:p w14:paraId="2E2D1E93" w14:textId="77777777" w:rsidR="00B27F7D" w:rsidRPr="00F46992" w:rsidRDefault="00B27F7D" w:rsidP="00F46992"/>
    <w:p w14:paraId="13FACA64" w14:textId="77777777" w:rsidR="00434BAC" w:rsidRDefault="00F46992" w:rsidP="00B27F7D">
      <w:pPr>
        <w:pStyle w:val="3"/>
      </w:pPr>
      <w:r>
        <w:rPr>
          <w:rFonts w:hint="eastAsia"/>
        </w:rPr>
        <w:t>KICKOFF</w:t>
      </w:r>
    </w:p>
    <w:p w14:paraId="173321C4" w14:textId="77777777" w:rsidR="00F46992" w:rsidRDefault="00F46992" w:rsidP="00F46992">
      <w:pPr>
        <w:pStyle w:val="-22"/>
      </w:pPr>
      <w:r>
        <w:rPr>
          <w:rFonts w:hint="eastAsia"/>
        </w:rPr>
        <w:t>主控在启动后发给送片机，通知送片机做初始化。</w:t>
      </w:r>
    </w:p>
    <w:p w14:paraId="1FA321F7" w14:textId="77777777" w:rsidR="00F46992" w:rsidRDefault="00F46992" w:rsidP="00F46992">
      <w:pPr>
        <w:pStyle w:val="-22"/>
      </w:pPr>
      <w:r>
        <w:rPr>
          <w:rFonts w:hint="eastAsia"/>
        </w:rPr>
        <w:t>主控会重复发送此消息，直到送片机返回成功或用户取消了连接。</w:t>
      </w:r>
    </w:p>
    <w:p w14:paraId="505AB854" w14:textId="77777777" w:rsidR="00F46992" w:rsidRDefault="001B12C4" w:rsidP="00F46992">
      <w:pPr>
        <w:pStyle w:val="-22"/>
      </w:pPr>
      <w:r>
        <w:rPr>
          <w:rFonts w:hint="eastAsia"/>
        </w:rPr>
        <w:t>当命令中的Ignore未1时，下位机忽略本身故障，强制初始化（仅用于调试和故障解决）</w:t>
      </w:r>
    </w:p>
    <w:p w14:paraId="435E3FD0" w14:textId="77777777" w:rsidR="00F46992" w:rsidRDefault="00F46992" w:rsidP="00025010">
      <w:pPr>
        <w:pStyle w:val="4"/>
      </w:pPr>
      <w:r>
        <w:rPr>
          <w:rFonts w:hint="eastAsia"/>
        </w:rPr>
        <w:t>下行消息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413"/>
        <w:gridCol w:w="1134"/>
        <w:gridCol w:w="3118"/>
        <w:gridCol w:w="2552"/>
      </w:tblGrid>
      <w:tr w:rsidR="00F46992" w14:paraId="041DB9A9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11C2EB7A" w14:textId="77777777" w:rsidR="00F46992" w:rsidRDefault="00F46992" w:rsidP="00025010">
            <w:pPr>
              <w:pStyle w:val="-4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DD063C9" w14:textId="77777777" w:rsidR="00F46992" w:rsidRDefault="00F46992" w:rsidP="00025010">
            <w:pPr>
              <w:pStyle w:val="-4"/>
            </w:pPr>
            <w:r>
              <w:rPr>
                <w:rFonts w:hint="eastAsia"/>
              </w:rPr>
              <w:t>字长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3E910643" w14:textId="77777777" w:rsidR="00F46992" w:rsidRDefault="00F46992" w:rsidP="00025010">
            <w:pPr>
              <w:pStyle w:val="-4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范围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CAA1613" w14:textId="77777777" w:rsidR="00F46992" w:rsidRDefault="00F46992" w:rsidP="00025010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683C14" w:rsidRPr="00EF624B" w14:paraId="015136C6" w14:textId="77777777" w:rsidTr="00683C14">
        <w:trPr>
          <w:cantSplit/>
        </w:trPr>
        <w:tc>
          <w:tcPr>
            <w:tcW w:w="1413" w:type="dxa"/>
          </w:tcPr>
          <w:p w14:paraId="03684B4F" w14:textId="77777777" w:rsidR="00683C14" w:rsidRPr="00EF624B" w:rsidRDefault="00683C14" w:rsidP="00894F84"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134" w:type="dxa"/>
          </w:tcPr>
          <w:p w14:paraId="531DD10B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39E96771" w14:textId="77777777" w:rsidR="00683C14" w:rsidRPr="00EF624B" w:rsidRDefault="00683C14" w:rsidP="00894F84"/>
        </w:tc>
        <w:tc>
          <w:tcPr>
            <w:tcW w:w="2552" w:type="dxa"/>
          </w:tcPr>
          <w:p w14:paraId="4A3228BA" w14:textId="77777777" w:rsidR="00683C14" w:rsidRPr="00EF624B" w:rsidRDefault="00683C14" w:rsidP="00894F84"/>
        </w:tc>
      </w:tr>
      <w:tr w:rsidR="00F46992" w14:paraId="567C00C0" w14:textId="77777777" w:rsidTr="00683C14">
        <w:trPr>
          <w:cantSplit/>
        </w:trPr>
        <w:tc>
          <w:tcPr>
            <w:tcW w:w="1413" w:type="dxa"/>
          </w:tcPr>
          <w:p w14:paraId="23AEFD2F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Dir</w:t>
            </w:r>
          </w:p>
        </w:tc>
        <w:tc>
          <w:tcPr>
            <w:tcW w:w="1134" w:type="dxa"/>
          </w:tcPr>
          <w:p w14:paraId="0B33B0D9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5914195C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14:paraId="731DBA2B" w14:textId="77777777" w:rsidR="00F46992" w:rsidRDefault="00F46992" w:rsidP="00025010">
            <w:pPr>
              <w:pStyle w:val="-3"/>
            </w:pPr>
          </w:p>
        </w:tc>
      </w:tr>
      <w:tr w:rsidR="00F46992" w14:paraId="7ED23EB2" w14:textId="77777777" w:rsidTr="00683C14">
        <w:trPr>
          <w:cantSplit/>
        </w:trPr>
        <w:tc>
          <w:tcPr>
            <w:tcW w:w="1413" w:type="dxa"/>
          </w:tcPr>
          <w:p w14:paraId="6E35ACC6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Cmd</w:t>
            </w:r>
          </w:p>
        </w:tc>
        <w:tc>
          <w:tcPr>
            <w:tcW w:w="1134" w:type="dxa"/>
          </w:tcPr>
          <w:p w14:paraId="1C321EC5" w14:textId="77777777" w:rsidR="00F46992" w:rsidRDefault="00F46992" w:rsidP="00025010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49D32257" w14:textId="77777777" w:rsidR="00F46992" w:rsidRDefault="00FB6530" w:rsidP="00025010">
            <w:pPr>
              <w:pStyle w:val="-3"/>
            </w:pPr>
            <w:r>
              <w:rPr>
                <w:rFonts w:hint="eastAsia"/>
              </w:rPr>
              <w:t>0x</w:t>
            </w:r>
            <w:r>
              <w:t>08</w:t>
            </w:r>
          </w:p>
        </w:tc>
        <w:tc>
          <w:tcPr>
            <w:tcW w:w="2552" w:type="dxa"/>
          </w:tcPr>
          <w:p w14:paraId="43D934FA" w14:textId="77777777" w:rsidR="00F46992" w:rsidRDefault="00F46992" w:rsidP="00025010">
            <w:pPr>
              <w:pStyle w:val="-3"/>
            </w:pPr>
          </w:p>
        </w:tc>
      </w:tr>
      <w:tr w:rsidR="00CB53DA" w14:paraId="130DC39F" w14:textId="77777777" w:rsidTr="00683C14">
        <w:trPr>
          <w:cantSplit/>
        </w:trPr>
        <w:tc>
          <w:tcPr>
            <w:tcW w:w="1413" w:type="dxa"/>
          </w:tcPr>
          <w:p w14:paraId="62BC37BC" w14:textId="77777777" w:rsidR="00CB53DA" w:rsidRDefault="00862C79" w:rsidP="00025010">
            <w:pPr>
              <w:pStyle w:val="-3"/>
            </w:pPr>
            <w:r>
              <w:rPr>
                <w:rFonts w:hint="eastAsia"/>
              </w:rPr>
              <w:t>Ignore</w:t>
            </w:r>
          </w:p>
        </w:tc>
        <w:tc>
          <w:tcPr>
            <w:tcW w:w="1134" w:type="dxa"/>
          </w:tcPr>
          <w:p w14:paraId="69B317E9" w14:textId="77777777" w:rsidR="00CB53DA" w:rsidRDefault="00862C79" w:rsidP="00025010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16A94613" w14:textId="77777777" w:rsidR="00CB53DA" w:rsidRDefault="00862C79" w:rsidP="00025010">
            <w:pPr>
              <w:pStyle w:val="-3"/>
            </w:pPr>
            <w:r>
              <w:rPr>
                <w:rFonts w:hint="eastAsia"/>
              </w:rPr>
              <w:t>0：正常开工</w:t>
            </w:r>
          </w:p>
          <w:p w14:paraId="76F2071D" w14:textId="77777777" w:rsidR="00862C79" w:rsidRDefault="00862C79" w:rsidP="00025010">
            <w:pPr>
              <w:pStyle w:val="-3"/>
            </w:pPr>
            <w:r>
              <w:rPr>
                <w:rFonts w:hint="eastAsia"/>
              </w:rPr>
              <w:t>1：强制开工</w:t>
            </w:r>
          </w:p>
        </w:tc>
        <w:tc>
          <w:tcPr>
            <w:tcW w:w="2552" w:type="dxa"/>
          </w:tcPr>
          <w:p w14:paraId="3E07D6ED" w14:textId="77777777" w:rsidR="00CB53DA" w:rsidRDefault="00862C79" w:rsidP="00025010">
            <w:pPr>
              <w:pStyle w:val="-3"/>
            </w:pPr>
            <w:r>
              <w:rPr>
                <w:rFonts w:hint="eastAsia"/>
              </w:rPr>
              <w:t>是否忽略硬件故障。</w:t>
            </w:r>
          </w:p>
          <w:p w14:paraId="4DCD1172" w14:textId="77777777" w:rsidR="00862C79" w:rsidRDefault="00862C79" w:rsidP="00025010">
            <w:pPr>
              <w:pStyle w:val="-3"/>
            </w:pPr>
            <w:r>
              <w:rPr>
                <w:rFonts w:hint="eastAsia"/>
              </w:rPr>
              <w:t>0为正常情况，送片机检测是否有需要人工排除的故障，如果有，则返回失败。</w:t>
            </w:r>
          </w:p>
          <w:p w14:paraId="4F2329F7" w14:textId="77777777" w:rsidR="00862C79" w:rsidRDefault="00862C79" w:rsidP="00025010">
            <w:pPr>
              <w:pStyle w:val="-3"/>
            </w:pPr>
            <w:r>
              <w:rPr>
                <w:rFonts w:hint="eastAsia"/>
              </w:rPr>
              <w:t>1表示通知送片机直接开工，不管是否有故障。</w:t>
            </w:r>
          </w:p>
        </w:tc>
      </w:tr>
    </w:tbl>
    <w:p w14:paraId="12166AE7" w14:textId="77777777" w:rsidR="00F46992" w:rsidRPr="00F46992" w:rsidRDefault="00F46992" w:rsidP="00F46992"/>
    <w:p w14:paraId="010FE5FB" w14:textId="77777777" w:rsidR="00F46992" w:rsidRDefault="00F46992" w:rsidP="00025010">
      <w:pPr>
        <w:pStyle w:val="4"/>
      </w:pPr>
      <w:r>
        <w:rPr>
          <w:rFonts w:hint="eastAsia"/>
        </w:rPr>
        <w:lastRenderedPageBreak/>
        <w:t>上行消息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3828"/>
      </w:tblGrid>
      <w:tr w:rsidR="00F46992" w14:paraId="570CEF94" w14:textId="77777777" w:rsidTr="00683C14">
        <w:trPr>
          <w:cantSplit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59F67B4A" w14:textId="77777777" w:rsidR="00F46992" w:rsidRDefault="00F46992" w:rsidP="00315BE8">
            <w:pPr>
              <w:pStyle w:val="-4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FE4AD0F" w14:textId="77777777" w:rsidR="00F46992" w:rsidRDefault="00F46992" w:rsidP="00315BE8">
            <w:pPr>
              <w:pStyle w:val="-4"/>
            </w:pPr>
            <w:r>
              <w:rPr>
                <w:rFonts w:hint="eastAsia"/>
              </w:rPr>
              <w:t>字长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2D00252" w14:textId="77777777" w:rsidR="00F46992" w:rsidRDefault="00F46992" w:rsidP="00315BE8">
            <w:pPr>
              <w:pStyle w:val="-4"/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范围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14:paraId="60F5F6E1" w14:textId="77777777" w:rsidR="00F46992" w:rsidRDefault="00F46992" w:rsidP="00315BE8">
            <w:pPr>
              <w:pStyle w:val="-4"/>
            </w:pPr>
            <w:r>
              <w:rPr>
                <w:rFonts w:hint="eastAsia"/>
              </w:rPr>
              <w:t>说明</w:t>
            </w:r>
          </w:p>
        </w:tc>
      </w:tr>
      <w:tr w:rsidR="00683C14" w:rsidRPr="00EF624B" w14:paraId="5EDE7105" w14:textId="77777777" w:rsidTr="00683C14">
        <w:trPr>
          <w:cantSplit/>
        </w:trPr>
        <w:tc>
          <w:tcPr>
            <w:tcW w:w="1413" w:type="dxa"/>
          </w:tcPr>
          <w:p w14:paraId="264FD270" w14:textId="77777777" w:rsidR="00683C14" w:rsidRPr="00EF624B" w:rsidRDefault="00683C14" w:rsidP="00894F84">
            <w:bookmarkStart w:id="326" w:name="_Hlk41208752"/>
            <w:r w:rsidRPr="00EF624B">
              <w:rPr>
                <w:rFonts w:hint="eastAsia"/>
              </w:rPr>
              <w:t>S</w:t>
            </w:r>
            <w:r w:rsidRPr="00EF624B">
              <w:t>equenceId</w:t>
            </w:r>
          </w:p>
        </w:tc>
        <w:tc>
          <w:tcPr>
            <w:tcW w:w="1417" w:type="dxa"/>
          </w:tcPr>
          <w:p w14:paraId="5F48EC13" w14:textId="77777777" w:rsidR="00683C14" w:rsidRPr="00EF624B" w:rsidRDefault="00683C14" w:rsidP="00894F84">
            <w:r w:rsidRPr="00EF624B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B95897F" w14:textId="77777777" w:rsidR="00683C14" w:rsidRPr="00EF624B" w:rsidRDefault="00683C14" w:rsidP="00894F84"/>
        </w:tc>
        <w:tc>
          <w:tcPr>
            <w:tcW w:w="3828" w:type="dxa"/>
          </w:tcPr>
          <w:p w14:paraId="02C87288" w14:textId="77777777" w:rsidR="00683C14" w:rsidRPr="00EF624B" w:rsidRDefault="00683C14" w:rsidP="00894F84"/>
        </w:tc>
      </w:tr>
      <w:bookmarkEnd w:id="326"/>
      <w:tr w:rsidR="00F46992" w14:paraId="58C4F887" w14:textId="77777777" w:rsidTr="00683C14">
        <w:trPr>
          <w:cantSplit/>
        </w:trPr>
        <w:tc>
          <w:tcPr>
            <w:tcW w:w="1413" w:type="dxa"/>
          </w:tcPr>
          <w:p w14:paraId="16A2ADB4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Dir</w:t>
            </w:r>
          </w:p>
        </w:tc>
        <w:tc>
          <w:tcPr>
            <w:tcW w:w="1417" w:type="dxa"/>
          </w:tcPr>
          <w:p w14:paraId="79EE978C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138C8CC" w14:textId="77777777" w:rsidR="00F46992" w:rsidRDefault="006A016B" w:rsidP="00315BE8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14:paraId="0A7C2C87" w14:textId="77777777" w:rsidR="00F46992" w:rsidRDefault="00F46992" w:rsidP="00315BE8">
            <w:pPr>
              <w:pStyle w:val="-3"/>
            </w:pPr>
          </w:p>
        </w:tc>
      </w:tr>
      <w:tr w:rsidR="00F46992" w14:paraId="35FB9DA4" w14:textId="77777777" w:rsidTr="00683C14">
        <w:trPr>
          <w:cantSplit/>
        </w:trPr>
        <w:tc>
          <w:tcPr>
            <w:tcW w:w="1413" w:type="dxa"/>
          </w:tcPr>
          <w:p w14:paraId="177F49CF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Cmd</w:t>
            </w:r>
          </w:p>
        </w:tc>
        <w:tc>
          <w:tcPr>
            <w:tcW w:w="1417" w:type="dxa"/>
          </w:tcPr>
          <w:p w14:paraId="093F39DB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99B4E1D" w14:textId="77777777" w:rsidR="00F46992" w:rsidRDefault="00F46992" w:rsidP="00315BE8">
            <w:pPr>
              <w:pStyle w:val="-3"/>
            </w:pPr>
          </w:p>
        </w:tc>
        <w:tc>
          <w:tcPr>
            <w:tcW w:w="3828" w:type="dxa"/>
          </w:tcPr>
          <w:p w14:paraId="36109A48" w14:textId="77777777" w:rsidR="00F46992" w:rsidRDefault="00F46992" w:rsidP="00315BE8">
            <w:pPr>
              <w:pStyle w:val="-3"/>
            </w:pPr>
          </w:p>
        </w:tc>
      </w:tr>
      <w:tr w:rsidR="00F46992" w14:paraId="299C127B" w14:textId="77777777" w:rsidTr="00683C14">
        <w:trPr>
          <w:cantSplit/>
        </w:trPr>
        <w:tc>
          <w:tcPr>
            <w:tcW w:w="1413" w:type="dxa"/>
          </w:tcPr>
          <w:p w14:paraId="10DB5C1F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14:paraId="4A69C5F0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6DB5643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0:成功</w:t>
            </w:r>
          </w:p>
          <w:p w14:paraId="37892C85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1:有故障</w:t>
            </w:r>
          </w:p>
          <w:p w14:paraId="247DBE8A" w14:textId="77777777" w:rsidR="00F46992" w:rsidRDefault="00F46992" w:rsidP="00315BE8">
            <w:pPr>
              <w:pStyle w:val="-3"/>
            </w:pPr>
            <w:r>
              <w:rPr>
                <w:rFonts w:hint="eastAsia"/>
              </w:rPr>
              <w:t>2：确认收到</w:t>
            </w:r>
          </w:p>
        </w:tc>
        <w:tc>
          <w:tcPr>
            <w:tcW w:w="3828" w:type="dxa"/>
          </w:tcPr>
          <w:p w14:paraId="07036DE8" w14:textId="77777777" w:rsidR="00F46992" w:rsidRDefault="00F46992" w:rsidP="00315BE8">
            <w:pPr>
              <w:pStyle w:val="-3"/>
            </w:pPr>
          </w:p>
        </w:tc>
      </w:tr>
      <w:tr w:rsidR="006A016B" w14:paraId="301680CE" w14:textId="77777777" w:rsidTr="00683C14">
        <w:trPr>
          <w:cantSplit/>
        </w:trPr>
        <w:tc>
          <w:tcPr>
            <w:tcW w:w="1413" w:type="dxa"/>
          </w:tcPr>
          <w:p w14:paraId="637DD12C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Detail</w:t>
            </w:r>
          </w:p>
        </w:tc>
        <w:tc>
          <w:tcPr>
            <w:tcW w:w="1417" w:type="dxa"/>
          </w:tcPr>
          <w:p w14:paraId="6CCE72AD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712540D" w14:textId="77777777" w:rsidR="006A016B" w:rsidRDefault="00315BE8" w:rsidP="00315BE8">
            <w:pPr>
              <w:pStyle w:val="-3"/>
            </w:pPr>
            <w:r>
              <w:rPr>
                <w:rFonts w:hint="eastAsia"/>
              </w:rPr>
              <w:t>B</w:t>
            </w:r>
            <w:r>
              <w:t>ITMAP16</w:t>
            </w:r>
          </w:p>
        </w:tc>
        <w:tc>
          <w:tcPr>
            <w:tcW w:w="3828" w:type="dxa"/>
          </w:tcPr>
          <w:p w14:paraId="252F64A5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仅当Status为1时有意义。</w:t>
            </w:r>
            <w:r w:rsidR="001D4309">
              <w:rPr>
                <w:rFonts w:hint="eastAsia"/>
              </w:rPr>
              <w:t>每一位代表一种故障，1表示有故障，0表示正常。</w:t>
            </w:r>
          </w:p>
          <w:p w14:paraId="2634D354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0</w:t>
            </w:r>
            <w:r>
              <w:rPr>
                <w:rFonts w:hint="eastAsia"/>
              </w:rPr>
              <w:t>:片盒0不在位</w:t>
            </w:r>
          </w:p>
          <w:p w14:paraId="539BF8A2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:片盒1不在位</w:t>
            </w:r>
          </w:p>
          <w:p w14:paraId="219E44C2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:片夹上有玻片</w:t>
            </w:r>
          </w:p>
          <w:p w14:paraId="4FC07B27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:步进电机异常</w:t>
            </w:r>
          </w:p>
          <w:p w14:paraId="2641553F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:舵机异常</w:t>
            </w:r>
          </w:p>
          <w:p w14:paraId="33700FB4" w14:textId="77777777" w:rsidR="006A016B" w:rsidRDefault="006A016B" w:rsidP="00315BE8">
            <w:pPr>
              <w:pStyle w:val="-3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:玻片扫描传感器故障</w:t>
            </w:r>
          </w:p>
          <w:p w14:paraId="6D17409C" w14:textId="77777777" w:rsidR="00643547" w:rsidRDefault="00643547" w:rsidP="00315BE8">
            <w:pPr>
              <w:pStyle w:val="-3"/>
            </w:pPr>
            <w:r>
              <w:rPr>
                <w:rFonts w:hint="eastAsia"/>
              </w:rPr>
              <w:t>Others：Reserved</w:t>
            </w:r>
          </w:p>
        </w:tc>
      </w:tr>
    </w:tbl>
    <w:p w14:paraId="6A583A79" w14:textId="77777777" w:rsidR="00F46992" w:rsidRPr="00F46992" w:rsidRDefault="00F46992" w:rsidP="00F46992">
      <w:pPr>
        <w:pStyle w:val="-22"/>
      </w:pPr>
    </w:p>
    <w:p w14:paraId="55C8136A" w14:textId="62D6E50F" w:rsidR="00F46992" w:rsidDel="007578AA" w:rsidRDefault="00BC7019" w:rsidP="00BC7019">
      <w:pPr>
        <w:pStyle w:val="1"/>
        <w:rPr>
          <w:del w:id="327" w:author="薛松" w:date="2020-05-29T15:48:00Z"/>
        </w:rPr>
      </w:pPr>
      <w:del w:id="328" w:author="薛松" w:date="2020-05-29T15:48:00Z">
        <w:r w:rsidDel="007578AA">
          <w:rPr>
            <w:rFonts w:hint="eastAsia"/>
          </w:rPr>
          <w:delText>增加</w:delText>
        </w:r>
        <w:r w:rsidR="00F46992" w:rsidDel="007578AA">
          <w:rPr>
            <w:rFonts w:hint="eastAsia"/>
          </w:rPr>
          <w:delText>告警</w:delText>
        </w:r>
        <w:r w:rsidDel="007578AA">
          <w:rPr>
            <w:rFonts w:hint="eastAsia"/>
          </w:rPr>
          <w:delText>机制</w:delText>
        </w:r>
      </w:del>
    </w:p>
    <w:p w14:paraId="779DB314" w14:textId="4D5944EC" w:rsidR="00BC7019" w:rsidDel="007578AA" w:rsidRDefault="00BC7019" w:rsidP="00BC7019">
      <w:pPr>
        <w:pStyle w:val="-22"/>
        <w:rPr>
          <w:del w:id="329" w:author="薛松" w:date="2020-05-29T15:48:00Z"/>
        </w:rPr>
      </w:pPr>
      <w:del w:id="330" w:author="薛松" w:date="2020-05-29T15:48:00Z">
        <w:r w:rsidDel="007578AA">
          <w:rPr>
            <w:rFonts w:hint="eastAsia"/>
          </w:rPr>
          <w:delText>在送片机运行过程中，送片机将异常状况上报给主机，并给用户呈现。</w:delText>
        </w:r>
      </w:del>
    </w:p>
    <w:p w14:paraId="77EC03D8" w14:textId="09078B91" w:rsidR="00BC7019" w:rsidDel="007578AA" w:rsidRDefault="00BC7019" w:rsidP="00BC7019">
      <w:pPr>
        <w:pStyle w:val="-22"/>
        <w:rPr>
          <w:del w:id="331" w:author="薛松" w:date="2020-05-29T15:48:00Z"/>
        </w:rPr>
      </w:pPr>
      <w:del w:id="332" w:author="薛松" w:date="2020-05-29T15:48:00Z">
        <w:r w:rsidDel="007578AA">
          <w:rPr>
            <w:rFonts w:hint="eastAsia"/>
          </w:rPr>
          <w:delText>当前只需要考虑告警产生，告警恢复，告警</w:delText>
        </w:r>
        <w:r w:rsidR="00B00313" w:rsidDel="007578AA">
          <w:rPr>
            <w:rFonts w:hint="eastAsia"/>
          </w:rPr>
          <w:delText>同步。</w:delText>
        </w:r>
      </w:del>
    </w:p>
    <w:p w14:paraId="345C5FCB" w14:textId="0182012A" w:rsidR="00BC7019" w:rsidDel="007578AA" w:rsidRDefault="00BC7019" w:rsidP="00BC7019">
      <w:pPr>
        <w:pStyle w:val="-22"/>
        <w:rPr>
          <w:del w:id="333" w:author="薛松" w:date="2020-05-29T15:48:00Z"/>
        </w:rPr>
      </w:pPr>
    </w:p>
    <w:p w14:paraId="56D3BEFE" w14:textId="29303874" w:rsidR="00B00313" w:rsidDel="007578AA" w:rsidRDefault="00B00313" w:rsidP="00BC7019">
      <w:pPr>
        <w:pStyle w:val="-22"/>
        <w:rPr>
          <w:del w:id="334" w:author="薛松" w:date="2020-05-29T15:48:00Z"/>
        </w:rPr>
      </w:pPr>
      <w:del w:id="335" w:author="薛松" w:date="2020-05-29T15:48:00Z">
        <w:r w:rsidDel="007578AA">
          <w:rPr>
            <w:rFonts w:hint="eastAsia"/>
          </w:rPr>
          <w:delText>当送片机检测到告警后，上报告警产生消息；</w:delText>
        </w:r>
      </w:del>
    </w:p>
    <w:p w14:paraId="145304B9" w14:textId="27F06F35" w:rsidR="00B00313" w:rsidDel="007578AA" w:rsidRDefault="00B00313" w:rsidP="00BC7019">
      <w:pPr>
        <w:pStyle w:val="-22"/>
        <w:rPr>
          <w:del w:id="336" w:author="薛松" w:date="2020-05-29T15:48:00Z"/>
        </w:rPr>
      </w:pPr>
      <w:del w:id="337" w:author="薛松" w:date="2020-05-29T15:48:00Z">
        <w:r w:rsidDel="007578AA">
          <w:rPr>
            <w:rFonts w:hint="eastAsia"/>
          </w:rPr>
          <w:delText>当送片机检测到告警恢复后，上报告警恢复消息</w:delText>
        </w:r>
      </w:del>
    </w:p>
    <w:p w14:paraId="4FE8D6A4" w14:textId="08EA0EB8" w:rsidR="00B00313" w:rsidDel="007578AA" w:rsidRDefault="00B00313" w:rsidP="00BC7019">
      <w:pPr>
        <w:pStyle w:val="-22"/>
        <w:rPr>
          <w:del w:id="338" w:author="薛松" w:date="2020-05-29T15:48:00Z"/>
        </w:rPr>
      </w:pPr>
      <w:del w:id="339" w:author="薛松" w:date="2020-05-29T15:48:00Z">
        <w:r w:rsidDel="007578AA">
          <w:rPr>
            <w:rFonts w:hint="eastAsia"/>
          </w:rPr>
          <w:delText>只在KICKOFF之后上报告警。</w:delText>
        </w:r>
      </w:del>
    </w:p>
    <w:p w14:paraId="327F3C94" w14:textId="2F0620CF" w:rsidR="00F46992" w:rsidDel="007578AA" w:rsidRDefault="00E44075" w:rsidP="00025010">
      <w:pPr>
        <w:pStyle w:val="4"/>
        <w:rPr>
          <w:del w:id="340" w:author="薛松" w:date="2020-05-29T15:48:00Z"/>
        </w:rPr>
      </w:pPr>
      <w:del w:id="341" w:author="薛松" w:date="2020-05-29T15:48:00Z">
        <w:r w:rsidDel="007578AA">
          <w:rPr>
            <w:rFonts w:hint="eastAsia"/>
          </w:rPr>
          <w:delText>故障上报</w:delText>
        </w:r>
      </w:del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984"/>
        <w:gridCol w:w="3765"/>
      </w:tblGrid>
      <w:tr w:rsidR="00E44075" w:rsidDel="007578AA" w14:paraId="72307495" w14:textId="36F48A13" w:rsidTr="00683C14">
        <w:trPr>
          <w:cantSplit/>
          <w:tblHeader/>
          <w:del w:id="342" w:author="薛松" w:date="2020-05-29T15:48:00Z"/>
        </w:trPr>
        <w:tc>
          <w:tcPr>
            <w:tcW w:w="1413" w:type="dxa"/>
            <w:shd w:val="clear" w:color="auto" w:fill="F2F2F2" w:themeFill="background1" w:themeFillShade="F2"/>
          </w:tcPr>
          <w:p w14:paraId="5643BBED" w14:textId="4EC6B175" w:rsidR="00E44075" w:rsidDel="007578AA" w:rsidRDefault="00E44075" w:rsidP="00EF624B">
            <w:pPr>
              <w:rPr>
                <w:del w:id="343" w:author="薛松" w:date="2020-05-29T15:48:00Z"/>
              </w:rPr>
            </w:pPr>
            <w:del w:id="344" w:author="薛松" w:date="2020-05-29T15:48:00Z">
              <w:r w:rsidDel="007578AA">
                <w:rPr>
                  <w:rFonts w:hint="eastAsia"/>
                </w:rPr>
                <w:delText>字段</w:delText>
              </w:r>
            </w:del>
          </w:p>
        </w:tc>
        <w:tc>
          <w:tcPr>
            <w:tcW w:w="1134" w:type="dxa"/>
            <w:shd w:val="clear" w:color="auto" w:fill="F2F2F2" w:themeFill="background1" w:themeFillShade="F2"/>
          </w:tcPr>
          <w:p w14:paraId="7F8D5BD8" w14:textId="14F56B42" w:rsidR="00E44075" w:rsidDel="007578AA" w:rsidRDefault="00E44075" w:rsidP="00EF624B">
            <w:pPr>
              <w:rPr>
                <w:del w:id="345" w:author="薛松" w:date="2020-05-29T15:48:00Z"/>
              </w:rPr>
            </w:pPr>
            <w:del w:id="346" w:author="薛松" w:date="2020-05-29T15:48:00Z">
              <w:r w:rsidDel="007578AA">
                <w:rPr>
                  <w:rFonts w:hint="eastAsia"/>
                </w:rPr>
                <w:delText>字长</w:delText>
              </w:r>
            </w:del>
          </w:p>
        </w:tc>
        <w:tc>
          <w:tcPr>
            <w:tcW w:w="1984" w:type="dxa"/>
            <w:shd w:val="clear" w:color="auto" w:fill="F2F2F2" w:themeFill="background1" w:themeFillShade="F2"/>
          </w:tcPr>
          <w:p w14:paraId="6D096B1F" w14:textId="0E908B8A" w:rsidR="00E44075" w:rsidDel="007578AA" w:rsidRDefault="00E44075" w:rsidP="00EF624B">
            <w:pPr>
              <w:rPr>
                <w:del w:id="347" w:author="薛松" w:date="2020-05-29T15:48:00Z"/>
              </w:rPr>
            </w:pPr>
            <w:del w:id="348" w:author="薛松" w:date="2020-05-29T15:48:00Z">
              <w:r w:rsidDel="007578AA">
                <w:rPr>
                  <w:rFonts w:hint="eastAsia"/>
                </w:rPr>
                <w:delText>取值&amp;范围</w:delText>
              </w:r>
            </w:del>
          </w:p>
        </w:tc>
        <w:tc>
          <w:tcPr>
            <w:tcW w:w="3765" w:type="dxa"/>
            <w:shd w:val="clear" w:color="auto" w:fill="F2F2F2" w:themeFill="background1" w:themeFillShade="F2"/>
          </w:tcPr>
          <w:p w14:paraId="1D5F75A1" w14:textId="44ACDF05" w:rsidR="00E44075" w:rsidDel="007578AA" w:rsidRDefault="00E44075" w:rsidP="00EF624B">
            <w:pPr>
              <w:rPr>
                <w:del w:id="349" w:author="薛松" w:date="2020-05-29T15:48:00Z"/>
              </w:rPr>
            </w:pPr>
            <w:del w:id="350" w:author="薛松" w:date="2020-05-29T15:48:00Z">
              <w:r w:rsidDel="007578AA">
                <w:rPr>
                  <w:rFonts w:hint="eastAsia"/>
                </w:rPr>
                <w:delText>说明</w:delText>
              </w:r>
            </w:del>
          </w:p>
        </w:tc>
      </w:tr>
      <w:tr w:rsidR="00683C14" w:rsidRPr="00EF624B" w:rsidDel="007578AA" w14:paraId="61F44C30" w14:textId="24DC7CCF" w:rsidTr="00683C14">
        <w:trPr>
          <w:cantSplit/>
          <w:del w:id="351" w:author="薛松" w:date="2020-05-29T15:48:00Z"/>
        </w:trPr>
        <w:tc>
          <w:tcPr>
            <w:tcW w:w="1413" w:type="dxa"/>
          </w:tcPr>
          <w:p w14:paraId="47F562D4" w14:textId="263F2858" w:rsidR="00683C14" w:rsidRPr="00EF624B" w:rsidDel="007578AA" w:rsidRDefault="00683C14" w:rsidP="00894F84">
            <w:pPr>
              <w:rPr>
                <w:del w:id="352" w:author="薛松" w:date="2020-05-29T15:48:00Z"/>
              </w:rPr>
            </w:pPr>
            <w:del w:id="353" w:author="薛松" w:date="2020-05-29T15:48:00Z">
              <w:r w:rsidRPr="00EF624B" w:rsidDel="007578AA">
                <w:rPr>
                  <w:rFonts w:hint="eastAsia"/>
                </w:rPr>
                <w:delText>S</w:delText>
              </w:r>
              <w:r w:rsidRPr="00EF624B" w:rsidDel="007578AA">
                <w:delText>equenceId</w:delText>
              </w:r>
            </w:del>
          </w:p>
        </w:tc>
        <w:tc>
          <w:tcPr>
            <w:tcW w:w="1134" w:type="dxa"/>
          </w:tcPr>
          <w:p w14:paraId="2BDD2BAB" w14:textId="502CAE59" w:rsidR="00683C14" w:rsidRPr="00EF624B" w:rsidDel="007578AA" w:rsidRDefault="00683C14" w:rsidP="00894F84">
            <w:pPr>
              <w:rPr>
                <w:del w:id="354" w:author="薛松" w:date="2020-05-29T15:48:00Z"/>
              </w:rPr>
            </w:pPr>
            <w:del w:id="355" w:author="薛松" w:date="2020-05-29T15:48:00Z">
              <w:r w:rsidRPr="00EF624B" w:rsidDel="007578AA">
                <w:rPr>
                  <w:rFonts w:hint="eastAsia"/>
                </w:rPr>
                <w:delText>2</w:delText>
              </w:r>
            </w:del>
          </w:p>
        </w:tc>
        <w:tc>
          <w:tcPr>
            <w:tcW w:w="1984" w:type="dxa"/>
          </w:tcPr>
          <w:p w14:paraId="5EE111FD" w14:textId="5D295A42" w:rsidR="00683C14" w:rsidRPr="00EF624B" w:rsidDel="007578AA" w:rsidRDefault="00683C14" w:rsidP="00894F84">
            <w:pPr>
              <w:rPr>
                <w:del w:id="356" w:author="薛松" w:date="2020-05-29T15:48:00Z"/>
              </w:rPr>
            </w:pPr>
          </w:p>
        </w:tc>
        <w:tc>
          <w:tcPr>
            <w:tcW w:w="3765" w:type="dxa"/>
          </w:tcPr>
          <w:p w14:paraId="7B7C1310" w14:textId="16786C39" w:rsidR="00683C14" w:rsidRPr="00EF624B" w:rsidDel="007578AA" w:rsidRDefault="00683C14" w:rsidP="00894F84">
            <w:pPr>
              <w:rPr>
                <w:del w:id="357" w:author="薛松" w:date="2020-05-29T15:48:00Z"/>
              </w:rPr>
            </w:pPr>
          </w:p>
        </w:tc>
      </w:tr>
      <w:tr w:rsidR="00E44075" w:rsidDel="007578AA" w14:paraId="11F62585" w14:textId="23D5AEE9" w:rsidTr="00683C14">
        <w:trPr>
          <w:cantSplit/>
          <w:del w:id="358" w:author="薛松" w:date="2020-05-29T15:48:00Z"/>
        </w:trPr>
        <w:tc>
          <w:tcPr>
            <w:tcW w:w="1413" w:type="dxa"/>
          </w:tcPr>
          <w:p w14:paraId="741BC58B" w14:textId="34D6A8F3" w:rsidR="00E44075" w:rsidDel="007578AA" w:rsidRDefault="00E44075" w:rsidP="00EF624B">
            <w:pPr>
              <w:rPr>
                <w:del w:id="359" w:author="薛松" w:date="2020-05-29T15:48:00Z"/>
              </w:rPr>
            </w:pPr>
            <w:del w:id="360" w:author="薛松" w:date="2020-05-29T15:48:00Z">
              <w:r w:rsidDel="007578AA">
                <w:rPr>
                  <w:rFonts w:hint="eastAsia"/>
                </w:rPr>
                <w:delText>Dir</w:delText>
              </w:r>
            </w:del>
          </w:p>
        </w:tc>
        <w:tc>
          <w:tcPr>
            <w:tcW w:w="1134" w:type="dxa"/>
          </w:tcPr>
          <w:p w14:paraId="68766C37" w14:textId="1ADA69FD" w:rsidR="00E44075" w:rsidDel="007578AA" w:rsidRDefault="00E44075" w:rsidP="00EF624B">
            <w:pPr>
              <w:rPr>
                <w:del w:id="361" w:author="薛松" w:date="2020-05-29T15:48:00Z"/>
              </w:rPr>
            </w:pPr>
            <w:del w:id="362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984" w:type="dxa"/>
          </w:tcPr>
          <w:p w14:paraId="22226A9A" w14:textId="2AE26C3E" w:rsidR="00E44075" w:rsidDel="007578AA" w:rsidRDefault="006A016B" w:rsidP="00EF624B">
            <w:pPr>
              <w:rPr>
                <w:del w:id="363" w:author="薛松" w:date="2020-05-29T15:48:00Z"/>
              </w:rPr>
            </w:pPr>
            <w:del w:id="364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3765" w:type="dxa"/>
          </w:tcPr>
          <w:p w14:paraId="1D6049A6" w14:textId="4B5F5892" w:rsidR="00E44075" w:rsidDel="007578AA" w:rsidRDefault="00E44075" w:rsidP="00EF624B">
            <w:pPr>
              <w:rPr>
                <w:del w:id="365" w:author="薛松" w:date="2020-05-29T15:48:00Z"/>
              </w:rPr>
            </w:pPr>
          </w:p>
        </w:tc>
      </w:tr>
      <w:tr w:rsidR="00E44075" w:rsidDel="007578AA" w14:paraId="6C3C3454" w14:textId="1495EF58" w:rsidTr="00683C14">
        <w:trPr>
          <w:cantSplit/>
          <w:del w:id="366" w:author="薛松" w:date="2020-05-29T15:48:00Z"/>
        </w:trPr>
        <w:tc>
          <w:tcPr>
            <w:tcW w:w="1413" w:type="dxa"/>
          </w:tcPr>
          <w:p w14:paraId="2B0A2C58" w14:textId="43F93054" w:rsidR="00E44075" w:rsidDel="007578AA" w:rsidRDefault="00E44075" w:rsidP="00EF624B">
            <w:pPr>
              <w:rPr>
                <w:del w:id="367" w:author="薛松" w:date="2020-05-29T15:48:00Z"/>
              </w:rPr>
            </w:pPr>
            <w:del w:id="368" w:author="薛松" w:date="2020-05-29T15:48:00Z">
              <w:r w:rsidDel="007578AA">
                <w:rPr>
                  <w:rFonts w:hint="eastAsia"/>
                </w:rPr>
                <w:delText>Cmd</w:delText>
              </w:r>
            </w:del>
          </w:p>
        </w:tc>
        <w:tc>
          <w:tcPr>
            <w:tcW w:w="1134" w:type="dxa"/>
          </w:tcPr>
          <w:p w14:paraId="4053FB51" w14:textId="621748D5" w:rsidR="00E44075" w:rsidDel="007578AA" w:rsidRDefault="00E44075" w:rsidP="00EF624B">
            <w:pPr>
              <w:rPr>
                <w:del w:id="369" w:author="薛松" w:date="2020-05-29T15:48:00Z"/>
              </w:rPr>
            </w:pPr>
            <w:del w:id="370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984" w:type="dxa"/>
          </w:tcPr>
          <w:p w14:paraId="70DD39F9" w14:textId="2BEC7BF1" w:rsidR="00E44075" w:rsidDel="007578AA" w:rsidRDefault="00AC74F4" w:rsidP="00EF624B">
            <w:pPr>
              <w:rPr>
                <w:del w:id="371" w:author="薛松" w:date="2020-05-29T15:48:00Z"/>
              </w:rPr>
            </w:pPr>
            <w:del w:id="372" w:author="薛松" w:date="2020-05-29T15:48:00Z">
              <w:r w:rsidDel="007578AA">
                <w:rPr>
                  <w:rFonts w:hint="eastAsia"/>
                </w:rPr>
                <w:delText>0x</w:delText>
              </w:r>
              <w:r w:rsidDel="007578AA">
                <w:delText>09</w:delText>
              </w:r>
            </w:del>
          </w:p>
        </w:tc>
        <w:tc>
          <w:tcPr>
            <w:tcW w:w="3765" w:type="dxa"/>
          </w:tcPr>
          <w:p w14:paraId="720606B5" w14:textId="2A5B88A5" w:rsidR="00E44075" w:rsidDel="007578AA" w:rsidRDefault="00E44075" w:rsidP="00EF624B">
            <w:pPr>
              <w:rPr>
                <w:del w:id="373" w:author="薛松" w:date="2020-05-29T15:48:00Z"/>
              </w:rPr>
            </w:pPr>
          </w:p>
        </w:tc>
      </w:tr>
      <w:tr w:rsidR="00E44075" w:rsidDel="007578AA" w14:paraId="5AA51A9F" w14:textId="6A1945BA" w:rsidTr="00683C14">
        <w:trPr>
          <w:cantSplit/>
          <w:del w:id="374" w:author="薛松" w:date="2020-05-29T15:48:00Z"/>
        </w:trPr>
        <w:tc>
          <w:tcPr>
            <w:tcW w:w="1413" w:type="dxa"/>
          </w:tcPr>
          <w:p w14:paraId="5CB06DFB" w14:textId="2C2B64D9" w:rsidR="00E44075" w:rsidDel="007578AA" w:rsidRDefault="00E44075" w:rsidP="00EF624B">
            <w:pPr>
              <w:rPr>
                <w:del w:id="375" w:author="薛松" w:date="2020-05-29T15:48:00Z"/>
              </w:rPr>
            </w:pPr>
            <w:del w:id="376" w:author="薛松" w:date="2020-05-29T15:48:00Z">
              <w:r w:rsidDel="007578AA">
                <w:rPr>
                  <w:rFonts w:hint="eastAsia"/>
                </w:rPr>
                <w:delText>S</w:delText>
              </w:r>
              <w:r w:rsidDel="007578AA">
                <w:delText>tatus</w:delText>
              </w:r>
            </w:del>
          </w:p>
        </w:tc>
        <w:tc>
          <w:tcPr>
            <w:tcW w:w="1134" w:type="dxa"/>
          </w:tcPr>
          <w:p w14:paraId="77780C93" w14:textId="08C34A70" w:rsidR="00E44075" w:rsidDel="007578AA" w:rsidRDefault="00E44075" w:rsidP="00EF624B">
            <w:pPr>
              <w:rPr>
                <w:del w:id="377" w:author="薛松" w:date="2020-05-29T15:48:00Z"/>
              </w:rPr>
            </w:pPr>
            <w:del w:id="378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984" w:type="dxa"/>
          </w:tcPr>
          <w:p w14:paraId="53874DCD" w14:textId="48B6F43A" w:rsidR="00E44075" w:rsidDel="007578AA" w:rsidRDefault="00E44075" w:rsidP="00EF624B">
            <w:pPr>
              <w:rPr>
                <w:del w:id="379" w:author="薛松" w:date="2020-05-29T15:48:00Z"/>
              </w:rPr>
            </w:pPr>
            <w:del w:id="380" w:author="薛松" w:date="2020-05-29T15:48:00Z">
              <w:r w:rsidDel="007578AA">
                <w:rPr>
                  <w:rFonts w:hint="eastAsia"/>
                </w:rPr>
                <w:delText>0</w:delText>
              </w:r>
              <w:r w:rsidDel="007578AA">
                <w:delText xml:space="preserve">: </w:delText>
              </w:r>
              <w:r w:rsidDel="007578AA">
                <w:rPr>
                  <w:rFonts w:hint="eastAsia"/>
                </w:rPr>
                <w:delText>故障产生</w:delText>
              </w:r>
            </w:del>
          </w:p>
          <w:p w14:paraId="08C0889E" w14:textId="7123A350" w:rsidR="00E44075" w:rsidDel="007578AA" w:rsidRDefault="00E44075" w:rsidP="00EF624B">
            <w:pPr>
              <w:rPr>
                <w:del w:id="381" w:author="薛松" w:date="2020-05-29T15:48:00Z"/>
              </w:rPr>
            </w:pPr>
            <w:del w:id="382" w:author="薛松" w:date="2020-05-29T15:48:00Z">
              <w:r w:rsidDel="007578AA">
                <w:rPr>
                  <w:rFonts w:hint="eastAsia"/>
                </w:rPr>
                <w:delText>1:故障消失</w:delText>
              </w:r>
            </w:del>
          </w:p>
        </w:tc>
        <w:tc>
          <w:tcPr>
            <w:tcW w:w="3765" w:type="dxa"/>
          </w:tcPr>
          <w:p w14:paraId="5D45D263" w14:textId="7F3D34A3" w:rsidR="00E44075" w:rsidDel="007578AA" w:rsidRDefault="00E44075" w:rsidP="00EF624B">
            <w:pPr>
              <w:rPr>
                <w:del w:id="383" w:author="薛松" w:date="2020-05-29T15:48:00Z"/>
              </w:rPr>
            </w:pPr>
          </w:p>
        </w:tc>
      </w:tr>
      <w:tr w:rsidR="00E44075" w:rsidDel="007578AA" w14:paraId="6684F9BC" w14:textId="6E7E2C89" w:rsidTr="00683C14">
        <w:trPr>
          <w:cantSplit/>
          <w:del w:id="384" w:author="薛松" w:date="2020-05-29T15:48:00Z"/>
        </w:trPr>
        <w:tc>
          <w:tcPr>
            <w:tcW w:w="1413" w:type="dxa"/>
          </w:tcPr>
          <w:p w14:paraId="0AFB2CDE" w14:textId="77C0D1CF" w:rsidR="00E44075" w:rsidDel="007578AA" w:rsidRDefault="00E44075" w:rsidP="00EF624B">
            <w:pPr>
              <w:rPr>
                <w:del w:id="385" w:author="薛松" w:date="2020-05-29T15:48:00Z"/>
              </w:rPr>
            </w:pPr>
            <w:del w:id="386" w:author="薛松" w:date="2020-05-29T15:48:00Z">
              <w:r w:rsidDel="007578AA">
                <w:rPr>
                  <w:rFonts w:hint="eastAsia"/>
                </w:rPr>
                <w:delText>ALMID</w:delText>
              </w:r>
            </w:del>
          </w:p>
        </w:tc>
        <w:tc>
          <w:tcPr>
            <w:tcW w:w="1134" w:type="dxa"/>
          </w:tcPr>
          <w:p w14:paraId="60F4F1BA" w14:textId="52EAE6C4" w:rsidR="00E44075" w:rsidDel="007578AA" w:rsidRDefault="00E44075" w:rsidP="00EF624B">
            <w:pPr>
              <w:rPr>
                <w:del w:id="387" w:author="薛松" w:date="2020-05-29T15:48:00Z"/>
              </w:rPr>
            </w:pPr>
            <w:del w:id="388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1984" w:type="dxa"/>
          </w:tcPr>
          <w:p w14:paraId="2FEA4570" w14:textId="18A3DAE7" w:rsidR="00E44075" w:rsidDel="007578AA" w:rsidRDefault="00E44075" w:rsidP="00EF624B">
            <w:pPr>
              <w:rPr>
                <w:del w:id="389" w:author="薛松" w:date="2020-05-29T15:48:00Z"/>
              </w:rPr>
            </w:pPr>
          </w:p>
        </w:tc>
        <w:tc>
          <w:tcPr>
            <w:tcW w:w="3765" w:type="dxa"/>
          </w:tcPr>
          <w:p w14:paraId="49769D7F" w14:textId="40F0BC8C" w:rsidR="00E44075" w:rsidDel="007578AA" w:rsidRDefault="00C41261" w:rsidP="00EF624B">
            <w:pPr>
              <w:rPr>
                <w:del w:id="390" w:author="薛松" w:date="2020-05-29T15:48:00Z"/>
              </w:rPr>
            </w:pPr>
            <w:del w:id="391" w:author="薛松" w:date="2020-05-29T15:48:00Z">
              <w:r w:rsidDel="007578AA">
                <w:rPr>
                  <w:rFonts w:hint="eastAsia"/>
                </w:rPr>
                <w:delText>故障ID</w:delText>
              </w:r>
            </w:del>
          </w:p>
        </w:tc>
      </w:tr>
      <w:tr w:rsidR="00E44075" w:rsidDel="007578AA" w14:paraId="49969305" w14:textId="43713926" w:rsidTr="00683C14">
        <w:trPr>
          <w:cantSplit/>
          <w:del w:id="392" w:author="薛松" w:date="2020-05-29T15:48:00Z"/>
        </w:trPr>
        <w:tc>
          <w:tcPr>
            <w:tcW w:w="1413" w:type="dxa"/>
          </w:tcPr>
          <w:p w14:paraId="166D9105" w14:textId="2902BB25" w:rsidR="00E44075" w:rsidDel="007578AA" w:rsidRDefault="00E44075" w:rsidP="00EF624B">
            <w:pPr>
              <w:rPr>
                <w:del w:id="393" w:author="薛松" w:date="2020-05-29T15:48:00Z"/>
              </w:rPr>
            </w:pPr>
            <w:del w:id="394" w:author="薛松" w:date="2020-05-29T15:48:00Z">
              <w:r w:rsidDel="007578AA">
                <w:rPr>
                  <w:rFonts w:hint="eastAsia"/>
                </w:rPr>
                <w:delText>ALMParam</w:delText>
              </w:r>
            </w:del>
          </w:p>
        </w:tc>
        <w:tc>
          <w:tcPr>
            <w:tcW w:w="1134" w:type="dxa"/>
          </w:tcPr>
          <w:p w14:paraId="046119A1" w14:textId="639CD201" w:rsidR="00E44075" w:rsidDel="007578AA" w:rsidRDefault="00E44075" w:rsidP="00EF624B">
            <w:pPr>
              <w:rPr>
                <w:del w:id="395" w:author="薛松" w:date="2020-05-29T15:48:00Z"/>
              </w:rPr>
            </w:pPr>
            <w:del w:id="396" w:author="薛松" w:date="2020-05-29T15:48:00Z">
              <w:r w:rsidDel="007578AA">
                <w:rPr>
                  <w:rFonts w:hint="eastAsia"/>
                </w:rPr>
                <w:delText>2</w:delText>
              </w:r>
            </w:del>
          </w:p>
        </w:tc>
        <w:tc>
          <w:tcPr>
            <w:tcW w:w="1984" w:type="dxa"/>
          </w:tcPr>
          <w:p w14:paraId="1C20DA6E" w14:textId="352DAA4F" w:rsidR="00E44075" w:rsidDel="007578AA" w:rsidRDefault="00C41261" w:rsidP="00EF624B">
            <w:pPr>
              <w:rPr>
                <w:del w:id="397" w:author="薛松" w:date="2020-05-29T15:48:00Z"/>
              </w:rPr>
            </w:pPr>
            <w:del w:id="398" w:author="薛松" w:date="2020-05-29T15:48:00Z">
              <w:r w:rsidDel="007578AA">
                <w:rPr>
                  <w:rFonts w:hint="eastAsia"/>
                </w:rPr>
                <w:delText>A</w:delText>
              </w:r>
              <w:r w:rsidDel="007578AA">
                <w:delText>lm specified</w:delText>
              </w:r>
            </w:del>
          </w:p>
        </w:tc>
        <w:tc>
          <w:tcPr>
            <w:tcW w:w="3765" w:type="dxa"/>
          </w:tcPr>
          <w:p w14:paraId="3368767E" w14:textId="6ACC8758" w:rsidR="00E44075" w:rsidDel="007578AA" w:rsidRDefault="00C41261" w:rsidP="00EF624B">
            <w:pPr>
              <w:rPr>
                <w:del w:id="399" w:author="薛松" w:date="2020-05-29T15:48:00Z"/>
              </w:rPr>
            </w:pPr>
            <w:del w:id="400" w:author="薛松" w:date="2020-05-29T15:48:00Z">
              <w:r w:rsidDel="007578AA">
                <w:rPr>
                  <w:rFonts w:hint="eastAsia"/>
                </w:rPr>
                <w:delText>故障定位参数</w:delText>
              </w:r>
            </w:del>
          </w:p>
        </w:tc>
      </w:tr>
      <w:tr w:rsidR="00E44075" w:rsidDel="007578AA" w14:paraId="79267795" w14:textId="74F4F0B7" w:rsidTr="00683C14">
        <w:trPr>
          <w:cantSplit/>
          <w:del w:id="401" w:author="薛松" w:date="2020-05-29T15:48:00Z"/>
        </w:trPr>
        <w:tc>
          <w:tcPr>
            <w:tcW w:w="1413" w:type="dxa"/>
          </w:tcPr>
          <w:p w14:paraId="3092F917" w14:textId="42D2535F" w:rsidR="00E44075" w:rsidDel="007578AA" w:rsidRDefault="00E44075" w:rsidP="00EF624B">
            <w:pPr>
              <w:rPr>
                <w:del w:id="402" w:author="薛松" w:date="2020-05-29T15:48:00Z"/>
              </w:rPr>
            </w:pPr>
            <w:del w:id="403" w:author="薛松" w:date="2020-05-29T15:48:00Z">
              <w:r w:rsidDel="007578AA">
                <w:rPr>
                  <w:rFonts w:hint="eastAsia"/>
                </w:rPr>
                <w:delText>DrtailParam</w:delText>
              </w:r>
            </w:del>
          </w:p>
        </w:tc>
        <w:tc>
          <w:tcPr>
            <w:tcW w:w="1134" w:type="dxa"/>
          </w:tcPr>
          <w:p w14:paraId="116AABC5" w14:textId="271D9AA9" w:rsidR="00E44075" w:rsidDel="007578AA" w:rsidRDefault="00E44075" w:rsidP="00EF624B">
            <w:pPr>
              <w:rPr>
                <w:del w:id="404" w:author="薛松" w:date="2020-05-29T15:48:00Z"/>
              </w:rPr>
            </w:pPr>
            <w:del w:id="405" w:author="薛松" w:date="2020-05-29T15:48:00Z">
              <w:r w:rsidDel="007578AA">
                <w:rPr>
                  <w:rFonts w:hint="eastAsia"/>
                </w:rPr>
                <w:delText>8</w:delText>
              </w:r>
            </w:del>
          </w:p>
        </w:tc>
        <w:tc>
          <w:tcPr>
            <w:tcW w:w="1984" w:type="dxa"/>
          </w:tcPr>
          <w:p w14:paraId="444C51D3" w14:textId="0AD55F18" w:rsidR="00E44075" w:rsidDel="007578AA" w:rsidRDefault="00C41261" w:rsidP="00EF624B">
            <w:pPr>
              <w:rPr>
                <w:del w:id="406" w:author="薛松" w:date="2020-05-29T15:48:00Z"/>
              </w:rPr>
            </w:pPr>
            <w:del w:id="407" w:author="薛松" w:date="2020-05-29T15:48:00Z">
              <w:r w:rsidDel="007578AA">
                <w:rPr>
                  <w:rFonts w:hint="eastAsia"/>
                </w:rPr>
                <w:delText>A</w:delText>
              </w:r>
              <w:r w:rsidDel="007578AA">
                <w:delText>lm specified</w:delText>
              </w:r>
            </w:del>
          </w:p>
        </w:tc>
        <w:tc>
          <w:tcPr>
            <w:tcW w:w="3765" w:type="dxa"/>
          </w:tcPr>
          <w:p w14:paraId="3EEBDA67" w14:textId="473FC853" w:rsidR="00E44075" w:rsidDel="007578AA" w:rsidRDefault="00C41261" w:rsidP="00EF624B">
            <w:pPr>
              <w:rPr>
                <w:del w:id="408" w:author="薛松" w:date="2020-05-29T15:48:00Z"/>
              </w:rPr>
            </w:pPr>
            <w:del w:id="409" w:author="薛松" w:date="2020-05-29T15:48:00Z">
              <w:r w:rsidDel="007578AA">
                <w:rPr>
                  <w:rFonts w:hint="eastAsia"/>
                </w:rPr>
                <w:delText>故障详细定位参数</w:delText>
              </w:r>
            </w:del>
          </w:p>
        </w:tc>
      </w:tr>
    </w:tbl>
    <w:p w14:paraId="53C68AFC" w14:textId="73C39124" w:rsidR="00E44075" w:rsidDel="007578AA" w:rsidRDefault="00E44075" w:rsidP="00E44075">
      <w:pPr>
        <w:rPr>
          <w:del w:id="410" w:author="薛松" w:date="2020-05-29T15:48:00Z"/>
        </w:rPr>
      </w:pPr>
    </w:p>
    <w:p w14:paraId="02CEC921" w14:textId="204FF210" w:rsidR="00E44075" w:rsidDel="007578AA" w:rsidRDefault="00E44075" w:rsidP="00025010">
      <w:pPr>
        <w:pStyle w:val="4"/>
        <w:rPr>
          <w:del w:id="411" w:author="薛松" w:date="2020-05-29T15:48:00Z"/>
        </w:rPr>
      </w:pPr>
      <w:del w:id="412" w:author="薛松" w:date="2020-05-29T15:48:00Z">
        <w:r w:rsidDel="007578AA">
          <w:rPr>
            <w:rFonts w:hint="eastAsia"/>
          </w:rPr>
          <w:delText>故障确认</w:delText>
        </w:r>
      </w:del>
    </w:p>
    <w:p w14:paraId="5206B9D3" w14:textId="2142CDD7" w:rsidR="00C41261" w:rsidRPr="00C41261" w:rsidDel="007578AA" w:rsidRDefault="00C41261" w:rsidP="00C41261">
      <w:pPr>
        <w:rPr>
          <w:del w:id="413" w:author="薛松" w:date="2020-05-29T15:48:00Z"/>
        </w:rPr>
      </w:pPr>
      <w:del w:id="414" w:author="薛松" w:date="2020-05-29T15:48:00Z">
        <w:r w:rsidDel="007578AA">
          <w:rPr>
            <w:rFonts w:hint="eastAsia"/>
          </w:rPr>
          <w:delText>主控收到故障上报后立即给出响应。故障确认不需要经过两级确认机制。</w:delText>
        </w:r>
      </w:del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118"/>
        <w:gridCol w:w="2631"/>
      </w:tblGrid>
      <w:tr w:rsidR="00E44075" w:rsidDel="007578AA" w14:paraId="3500EB3E" w14:textId="73164ECD" w:rsidTr="00683C14">
        <w:trPr>
          <w:cantSplit/>
          <w:tblHeader/>
          <w:del w:id="415" w:author="薛松" w:date="2020-05-29T15:48:00Z"/>
        </w:trPr>
        <w:tc>
          <w:tcPr>
            <w:tcW w:w="1413" w:type="dxa"/>
            <w:shd w:val="clear" w:color="auto" w:fill="F2F2F2" w:themeFill="background1" w:themeFillShade="F2"/>
          </w:tcPr>
          <w:p w14:paraId="6713AE64" w14:textId="08B207D4" w:rsidR="00E44075" w:rsidDel="007578AA" w:rsidRDefault="00E44075" w:rsidP="00EF624B">
            <w:pPr>
              <w:rPr>
                <w:del w:id="416" w:author="薛松" w:date="2020-05-29T15:48:00Z"/>
              </w:rPr>
            </w:pPr>
            <w:del w:id="417" w:author="薛松" w:date="2020-05-29T15:48:00Z">
              <w:r w:rsidDel="007578AA">
                <w:rPr>
                  <w:rFonts w:hint="eastAsia"/>
                </w:rPr>
                <w:delText>字段</w:delText>
              </w:r>
            </w:del>
          </w:p>
        </w:tc>
        <w:tc>
          <w:tcPr>
            <w:tcW w:w="1134" w:type="dxa"/>
            <w:shd w:val="clear" w:color="auto" w:fill="F2F2F2" w:themeFill="background1" w:themeFillShade="F2"/>
          </w:tcPr>
          <w:p w14:paraId="791621E5" w14:textId="105D26B3" w:rsidR="00E44075" w:rsidDel="007578AA" w:rsidRDefault="00E44075" w:rsidP="00EF624B">
            <w:pPr>
              <w:rPr>
                <w:del w:id="418" w:author="薛松" w:date="2020-05-29T15:48:00Z"/>
              </w:rPr>
            </w:pPr>
            <w:del w:id="419" w:author="薛松" w:date="2020-05-29T15:48:00Z">
              <w:r w:rsidDel="007578AA">
                <w:rPr>
                  <w:rFonts w:hint="eastAsia"/>
                </w:rPr>
                <w:delText>字长</w:delText>
              </w:r>
            </w:del>
          </w:p>
        </w:tc>
        <w:tc>
          <w:tcPr>
            <w:tcW w:w="3118" w:type="dxa"/>
            <w:shd w:val="clear" w:color="auto" w:fill="F2F2F2" w:themeFill="background1" w:themeFillShade="F2"/>
          </w:tcPr>
          <w:p w14:paraId="611F39C9" w14:textId="67504CF0" w:rsidR="00E44075" w:rsidDel="007578AA" w:rsidRDefault="00E44075" w:rsidP="00EF624B">
            <w:pPr>
              <w:rPr>
                <w:del w:id="420" w:author="薛松" w:date="2020-05-29T15:48:00Z"/>
              </w:rPr>
            </w:pPr>
            <w:del w:id="421" w:author="薛松" w:date="2020-05-29T15:48:00Z">
              <w:r w:rsidDel="007578AA">
                <w:rPr>
                  <w:rFonts w:hint="eastAsia"/>
                </w:rPr>
                <w:delText>取值&amp;范围</w:delText>
              </w:r>
            </w:del>
          </w:p>
        </w:tc>
        <w:tc>
          <w:tcPr>
            <w:tcW w:w="2631" w:type="dxa"/>
            <w:shd w:val="clear" w:color="auto" w:fill="F2F2F2" w:themeFill="background1" w:themeFillShade="F2"/>
          </w:tcPr>
          <w:p w14:paraId="05F8CDEF" w14:textId="5869EF83" w:rsidR="00E44075" w:rsidDel="007578AA" w:rsidRDefault="00E44075" w:rsidP="00EF624B">
            <w:pPr>
              <w:rPr>
                <w:del w:id="422" w:author="薛松" w:date="2020-05-29T15:48:00Z"/>
              </w:rPr>
            </w:pPr>
            <w:del w:id="423" w:author="薛松" w:date="2020-05-29T15:48:00Z">
              <w:r w:rsidDel="007578AA">
                <w:rPr>
                  <w:rFonts w:hint="eastAsia"/>
                </w:rPr>
                <w:delText>说明</w:delText>
              </w:r>
            </w:del>
          </w:p>
        </w:tc>
      </w:tr>
      <w:tr w:rsidR="00683C14" w:rsidRPr="00EF624B" w:rsidDel="007578AA" w14:paraId="385C04FD" w14:textId="16338724" w:rsidTr="00683C14">
        <w:trPr>
          <w:cantSplit/>
          <w:del w:id="424" w:author="薛松" w:date="2020-05-29T15:48:00Z"/>
        </w:trPr>
        <w:tc>
          <w:tcPr>
            <w:tcW w:w="1413" w:type="dxa"/>
          </w:tcPr>
          <w:p w14:paraId="7F4D83CF" w14:textId="600D24A2" w:rsidR="00683C14" w:rsidRPr="00EF624B" w:rsidDel="007578AA" w:rsidRDefault="00683C14" w:rsidP="00894F84">
            <w:pPr>
              <w:rPr>
                <w:del w:id="425" w:author="薛松" w:date="2020-05-29T15:48:00Z"/>
              </w:rPr>
            </w:pPr>
            <w:del w:id="426" w:author="薛松" w:date="2020-05-29T15:48:00Z">
              <w:r w:rsidRPr="00EF624B" w:rsidDel="007578AA">
                <w:rPr>
                  <w:rFonts w:hint="eastAsia"/>
                </w:rPr>
                <w:delText>S</w:delText>
              </w:r>
              <w:r w:rsidRPr="00EF624B" w:rsidDel="007578AA">
                <w:delText>equenceId</w:delText>
              </w:r>
            </w:del>
          </w:p>
        </w:tc>
        <w:tc>
          <w:tcPr>
            <w:tcW w:w="1134" w:type="dxa"/>
          </w:tcPr>
          <w:p w14:paraId="5BC697AE" w14:textId="74B0B750" w:rsidR="00683C14" w:rsidRPr="00EF624B" w:rsidDel="007578AA" w:rsidRDefault="00683C14" w:rsidP="00894F84">
            <w:pPr>
              <w:rPr>
                <w:del w:id="427" w:author="薛松" w:date="2020-05-29T15:48:00Z"/>
              </w:rPr>
            </w:pPr>
            <w:del w:id="428" w:author="薛松" w:date="2020-05-29T15:48:00Z">
              <w:r w:rsidRPr="00EF624B" w:rsidDel="007578AA">
                <w:rPr>
                  <w:rFonts w:hint="eastAsia"/>
                </w:rPr>
                <w:delText>2</w:delText>
              </w:r>
            </w:del>
          </w:p>
        </w:tc>
        <w:tc>
          <w:tcPr>
            <w:tcW w:w="3118" w:type="dxa"/>
          </w:tcPr>
          <w:p w14:paraId="6CB5D53C" w14:textId="3A757D10" w:rsidR="00683C14" w:rsidRPr="00EF624B" w:rsidDel="007578AA" w:rsidRDefault="00683C14" w:rsidP="00894F84">
            <w:pPr>
              <w:rPr>
                <w:del w:id="429" w:author="薛松" w:date="2020-05-29T15:48:00Z"/>
              </w:rPr>
            </w:pPr>
          </w:p>
        </w:tc>
        <w:tc>
          <w:tcPr>
            <w:tcW w:w="2631" w:type="dxa"/>
          </w:tcPr>
          <w:p w14:paraId="16C255A3" w14:textId="484B922C" w:rsidR="00683C14" w:rsidRPr="00EF624B" w:rsidDel="007578AA" w:rsidRDefault="00683C14" w:rsidP="00894F84">
            <w:pPr>
              <w:rPr>
                <w:del w:id="430" w:author="薛松" w:date="2020-05-29T15:48:00Z"/>
              </w:rPr>
            </w:pPr>
          </w:p>
        </w:tc>
      </w:tr>
      <w:tr w:rsidR="00E44075" w:rsidDel="007578AA" w14:paraId="24A901C1" w14:textId="4D0C3798" w:rsidTr="00683C14">
        <w:trPr>
          <w:cantSplit/>
          <w:del w:id="431" w:author="薛松" w:date="2020-05-29T15:48:00Z"/>
        </w:trPr>
        <w:tc>
          <w:tcPr>
            <w:tcW w:w="1413" w:type="dxa"/>
          </w:tcPr>
          <w:p w14:paraId="3D382F48" w14:textId="53A10208" w:rsidR="00E44075" w:rsidDel="007578AA" w:rsidRDefault="00E44075" w:rsidP="00EF624B">
            <w:pPr>
              <w:rPr>
                <w:del w:id="432" w:author="薛松" w:date="2020-05-29T15:48:00Z"/>
              </w:rPr>
            </w:pPr>
            <w:del w:id="433" w:author="薛松" w:date="2020-05-29T15:48:00Z">
              <w:r w:rsidDel="007578AA">
                <w:rPr>
                  <w:rFonts w:hint="eastAsia"/>
                </w:rPr>
                <w:delText>Dir</w:delText>
              </w:r>
            </w:del>
          </w:p>
        </w:tc>
        <w:tc>
          <w:tcPr>
            <w:tcW w:w="1134" w:type="dxa"/>
          </w:tcPr>
          <w:p w14:paraId="2F7AC109" w14:textId="0BED53AE" w:rsidR="00E44075" w:rsidDel="007578AA" w:rsidRDefault="00E44075" w:rsidP="00EF624B">
            <w:pPr>
              <w:rPr>
                <w:del w:id="434" w:author="薛松" w:date="2020-05-29T15:48:00Z"/>
              </w:rPr>
            </w:pPr>
            <w:del w:id="435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3118" w:type="dxa"/>
          </w:tcPr>
          <w:p w14:paraId="134C54FB" w14:textId="3D51E72D" w:rsidR="00E44075" w:rsidDel="007578AA" w:rsidRDefault="007F0BCC" w:rsidP="00EF624B">
            <w:pPr>
              <w:rPr>
                <w:del w:id="436" w:author="薛松" w:date="2020-05-29T15:48:00Z"/>
              </w:rPr>
            </w:pPr>
            <w:del w:id="437" w:author="薛松" w:date="2020-05-29T15:48:00Z">
              <w:r w:rsidDel="007578AA">
                <w:delText>0</w:delText>
              </w:r>
            </w:del>
          </w:p>
        </w:tc>
        <w:tc>
          <w:tcPr>
            <w:tcW w:w="2631" w:type="dxa"/>
          </w:tcPr>
          <w:p w14:paraId="7264EB6F" w14:textId="0A1E721B" w:rsidR="00E44075" w:rsidDel="007578AA" w:rsidRDefault="00E44075" w:rsidP="00EF624B">
            <w:pPr>
              <w:rPr>
                <w:del w:id="438" w:author="薛松" w:date="2020-05-29T15:48:00Z"/>
              </w:rPr>
            </w:pPr>
          </w:p>
        </w:tc>
      </w:tr>
      <w:tr w:rsidR="00E44075" w:rsidDel="007578AA" w14:paraId="259A72BE" w14:textId="7377ECF3" w:rsidTr="00683C14">
        <w:trPr>
          <w:cantSplit/>
          <w:del w:id="439" w:author="薛松" w:date="2020-05-29T15:48:00Z"/>
        </w:trPr>
        <w:tc>
          <w:tcPr>
            <w:tcW w:w="1413" w:type="dxa"/>
          </w:tcPr>
          <w:p w14:paraId="02B5097B" w14:textId="4FDBDD4E" w:rsidR="00E44075" w:rsidDel="007578AA" w:rsidRDefault="00E44075" w:rsidP="00EF624B">
            <w:pPr>
              <w:rPr>
                <w:del w:id="440" w:author="薛松" w:date="2020-05-29T15:48:00Z"/>
              </w:rPr>
            </w:pPr>
            <w:del w:id="441" w:author="薛松" w:date="2020-05-29T15:48:00Z">
              <w:r w:rsidDel="007578AA">
                <w:rPr>
                  <w:rFonts w:hint="eastAsia"/>
                </w:rPr>
                <w:delText>Cmd</w:delText>
              </w:r>
            </w:del>
          </w:p>
        </w:tc>
        <w:tc>
          <w:tcPr>
            <w:tcW w:w="1134" w:type="dxa"/>
          </w:tcPr>
          <w:p w14:paraId="76396848" w14:textId="037F11C7" w:rsidR="00E44075" w:rsidDel="007578AA" w:rsidRDefault="00E44075" w:rsidP="00EF624B">
            <w:pPr>
              <w:rPr>
                <w:del w:id="442" w:author="薛松" w:date="2020-05-29T15:48:00Z"/>
              </w:rPr>
            </w:pPr>
            <w:del w:id="443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3118" w:type="dxa"/>
          </w:tcPr>
          <w:p w14:paraId="13627FA2" w14:textId="0436C6B9" w:rsidR="00E44075" w:rsidDel="007578AA" w:rsidRDefault="00C41261" w:rsidP="00EF624B">
            <w:pPr>
              <w:rPr>
                <w:del w:id="444" w:author="薛松" w:date="2020-05-29T15:48:00Z"/>
              </w:rPr>
            </w:pPr>
            <w:del w:id="445" w:author="薛松" w:date="2020-05-29T15:48:00Z">
              <w:r w:rsidDel="007578AA">
                <w:rPr>
                  <w:rFonts w:hint="eastAsia"/>
                </w:rPr>
                <w:delText>0</w:delText>
              </w:r>
              <w:r w:rsidR="00AC74F4" w:rsidDel="007578AA">
                <w:rPr>
                  <w:rFonts w:hint="eastAsia"/>
                </w:rPr>
                <w:delText>x</w:delText>
              </w:r>
              <w:r w:rsidR="00AC74F4" w:rsidDel="007578AA">
                <w:delText>09</w:delText>
              </w:r>
            </w:del>
          </w:p>
        </w:tc>
        <w:tc>
          <w:tcPr>
            <w:tcW w:w="2631" w:type="dxa"/>
          </w:tcPr>
          <w:p w14:paraId="44C71C6E" w14:textId="44726420" w:rsidR="00E44075" w:rsidDel="007578AA" w:rsidRDefault="00E44075" w:rsidP="00EF624B">
            <w:pPr>
              <w:rPr>
                <w:del w:id="446" w:author="薛松" w:date="2020-05-29T15:48:00Z"/>
              </w:rPr>
            </w:pPr>
          </w:p>
        </w:tc>
      </w:tr>
      <w:tr w:rsidR="007F0BCC" w:rsidDel="007578AA" w14:paraId="12C42399" w14:textId="746FD1FD" w:rsidTr="00683C14">
        <w:trPr>
          <w:cantSplit/>
          <w:del w:id="447" w:author="薛松" w:date="2020-05-29T15:48:00Z"/>
        </w:trPr>
        <w:tc>
          <w:tcPr>
            <w:tcW w:w="1413" w:type="dxa"/>
          </w:tcPr>
          <w:p w14:paraId="3130A124" w14:textId="150E32A5" w:rsidR="007F0BCC" w:rsidDel="007578AA" w:rsidRDefault="007F0BCC" w:rsidP="00EF624B">
            <w:pPr>
              <w:rPr>
                <w:del w:id="448" w:author="薛松" w:date="2020-05-29T15:48:00Z"/>
              </w:rPr>
            </w:pPr>
            <w:del w:id="449" w:author="薛松" w:date="2020-05-29T15:48:00Z">
              <w:r w:rsidDel="007578AA">
                <w:rPr>
                  <w:rFonts w:hint="eastAsia"/>
                </w:rPr>
                <w:delText>ALMID</w:delText>
              </w:r>
            </w:del>
          </w:p>
        </w:tc>
        <w:tc>
          <w:tcPr>
            <w:tcW w:w="1134" w:type="dxa"/>
          </w:tcPr>
          <w:p w14:paraId="31A2ABCF" w14:textId="585FC51E" w:rsidR="007F0BCC" w:rsidDel="007578AA" w:rsidRDefault="00C41261" w:rsidP="00EF624B">
            <w:pPr>
              <w:rPr>
                <w:del w:id="450" w:author="薛松" w:date="2020-05-29T15:48:00Z"/>
              </w:rPr>
            </w:pPr>
            <w:del w:id="451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3118" w:type="dxa"/>
          </w:tcPr>
          <w:p w14:paraId="48A5F3D9" w14:textId="6D19F6FF" w:rsidR="007F0BCC" w:rsidDel="007578AA" w:rsidRDefault="007F0BCC" w:rsidP="00EF624B">
            <w:pPr>
              <w:rPr>
                <w:del w:id="452" w:author="薛松" w:date="2020-05-29T15:48:00Z"/>
              </w:rPr>
            </w:pPr>
          </w:p>
        </w:tc>
        <w:tc>
          <w:tcPr>
            <w:tcW w:w="2631" w:type="dxa"/>
          </w:tcPr>
          <w:p w14:paraId="2188A8E5" w14:textId="18259272" w:rsidR="007F0BCC" w:rsidDel="007578AA" w:rsidRDefault="007F0BCC" w:rsidP="00EF624B">
            <w:pPr>
              <w:rPr>
                <w:del w:id="453" w:author="薛松" w:date="2020-05-29T15:48:00Z"/>
              </w:rPr>
            </w:pPr>
          </w:p>
        </w:tc>
      </w:tr>
    </w:tbl>
    <w:p w14:paraId="09966639" w14:textId="00D7C80E" w:rsidR="00E44075" w:rsidDel="007578AA" w:rsidRDefault="00E44075" w:rsidP="00434BAC">
      <w:pPr>
        <w:rPr>
          <w:del w:id="454" w:author="薛松" w:date="2020-05-29T15:48:00Z"/>
        </w:rPr>
      </w:pPr>
    </w:p>
    <w:p w14:paraId="69DC50AD" w14:textId="71227F59" w:rsidR="00E44075" w:rsidDel="007578AA" w:rsidRDefault="00E44075" w:rsidP="00434BAC">
      <w:pPr>
        <w:rPr>
          <w:del w:id="455" w:author="薛松" w:date="2020-05-29T15:48:00Z"/>
        </w:rPr>
      </w:pPr>
    </w:p>
    <w:p w14:paraId="440FF0FD" w14:textId="6211B1BC" w:rsidR="00D5490C" w:rsidDel="007578AA" w:rsidRDefault="00B43958" w:rsidP="00B43958">
      <w:pPr>
        <w:pStyle w:val="3"/>
        <w:rPr>
          <w:del w:id="456" w:author="薛松" w:date="2020-05-29T15:48:00Z"/>
        </w:rPr>
      </w:pPr>
      <w:del w:id="457" w:author="薛松" w:date="2020-05-29T15:48:00Z">
        <w:r w:rsidDel="007578AA">
          <w:rPr>
            <w:rFonts w:hint="eastAsia"/>
          </w:rPr>
          <w:delText>故障</w:delText>
        </w:r>
        <w:r w:rsidDel="007578AA">
          <w:rPr>
            <w:rFonts w:hint="eastAsia"/>
          </w:rPr>
          <w:delText>ID</w:delText>
        </w:r>
        <w:r w:rsidDel="007578AA">
          <w:rPr>
            <w:rFonts w:hint="eastAsia"/>
          </w:rPr>
          <w:delText>定义</w:delText>
        </w:r>
        <w:r w:rsidR="000D65CD" w:rsidDel="007578AA">
          <w:rPr>
            <w:rFonts w:hint="eastAsia"/>
          </w:rPr>
          <w:delText>（</w:delText>
        </w:r>
        <w:r w:rsidR="000D65CD" w:rsidRPr="000D65CD" w:rsidDel="007578AA">
          <w:rPr>
            <w:rFonts w:hint="eastAsia"/>
            <w:color w:val="FF0000"/>
          </w:rPr>
          <w:delText>邓总给出</w:delText>
        </w:r>
        <w:r w:rsidR="000D65CD" w:rsidDel="007578AA">
          <w:rPr>
            <w:rFonts w:hint="eastAsia"/>
          </w:rPr>
          <w:delText>）</w:delText>
        </w:r>
      </w:del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0C6DC5" w:rsidDel="007578AA" w14:paraId="6184B21A" w14:textId="2E652C4D" w:rsidTr="00926C16">
        <w:trPr>
          <w:cantSplit/>
          <w:tblHeader/>
          <w:del w:id="458" w:author="薛松" w:date="2020-05-29T15:48:00Z"/>
        </w:trPr>
        <w:tc>
          <w:tcPr>
            <w:tcW w:w="1659" w:type="dxa"/>
            <w:shd w:val="clear" w:color="auto" w:fill="F2F2F2" w:themeFill="background1" w:themeFillShade="F2"/>
          </w:tcPr>
          <w:p w14:paraId="329CE238" w14:textId="52AE17A6" w:rsidR="000C6DC5" w:rsidDel="007578AA" w:rsidRDefault="000C6DC5" w:rsidP="00926C16">
            <w:pPr>
              <w:pStyle w:val="-4"/>
              <w:rPr>
                <w:del w:id="459" w:author="薛松" w:date="2020-05-29T15:48:00Z"/>
              </w:rPr>
            </w:pPr>
            <w:del w:id="460" w:author="薛松" w:date="2020-05-29T15:48:00Z">
              <w:r w:rsidDel="007578AA">
                <w:rPr>
                  <w:rFonts w:hint="eastAsia"/>
                </w:rPr>
                <w:delText>故障</w:delText>
              </w:r>
              <w:r w:rsidDel="007578AA">
                <w:rPr>
                  <w:rFonts w:hint="eastAsia"/>
                </w:rPr>
                <w:delText>ID</w:delText>
              </w:r>
            </w:del>
          </w:p>
        </w:tc>
        <w:tc>
          <w:tcPr>
            <w:tcW w:w="1659" w:type="dxa"/>
            <w:shd w:val="clear" w:color="auto" w:fill="F2F2F2" w:themeFill="background1" w:themeFillShade="F2"/>
          </w:tcPr>
          <w:p w14:paraId="479F3CAF" w14:textId="2CF113E6" w:rsidR="000C6DC5" w:rsidDel="007578AA" w:rsidRDefault="000C6DC5" w:rsidP="00926C16">
            <w:pPr>
              <w:pStyle w:val="-4"/>
              <w:rPr>
                <w:del w:id="461" w:author="薛松" w:date="2020-05-29T15:48:00Z"/>
              </w:rPr>
            </w:pPr>
            <w:del w:id="462" w:author="薛松" w:date="2020-05-29T15:48:00Z">
              <w:r w:rsidDel="007578AA">
                <w:rPr>
                  <w:rFonts w:hint="eastAsia"/>
                </w:rPr>
                <w:delText>故障描述参数</w:delText>
              </w:r>
            </w:del>
          </w:p>
        </w:tc>
        <w:tc>
          <w:tcPr>
            <w:tcW w:w="1659" w:type="dxa"/>
            <w:shd w:val="clear" w:color="auto" w:fill="F2F2F2" w:themeFill="background1" w:themeFillShade="F2"/>
          </w:tcPr>
          <w:p w14:paraId="42E7E435" w14:textId="6FC72D36" w:rsidR="000C6DC5" w:rsidDel="007578AA" w:rsidRDefault="000C6DC5" w:rsidP="00926C16">
            <w:pPr>
              <w:pStyle w:val="-4"/>
              <w:rPr>
                <w:del w:id="463" w:author="薛松" w:date="2020-05-29T15:48:00Z"/>
              </w:rPr>
            </w:pPr>
            <w:del w:id="464" w:author="薛松" w:date="2020-05-29T15:48:00Z">
              <w:r w:rsidDel="007578AA">
                <w:rPr>
                  <w:rFonts w:hint="eastAsia"/>
                </w:rPr>
                <w:delText>详细描述参数</w:delText>
              </w:r>
            </w:del>
          </w:p>
        </w:tc>
        <w:tc>
          <w:tcPr>
            <w:tcW w:w="3240" w:type="dxa"/>
            <w:shd w:val="clear" w:color="auto" w:fill="F2F2F2" w:themeFill="background1" w:themeFillShade="F2"/>
          </w:tcPr>
          <w:p w14:paraId="552AAEE7" w14:textId="71ADAA24" w:rsidR="000C6DC5" w:rsidDel="007578AA" w:rsidRDefault="000C6DC5" w:rsidP="00926C16">
            <w:pPr>
              <w:pStyle w:val="-4"/>
              <w:rPr>
                <w:del w:id="465" w:author="薛松" w:date="2020-05-29T15:48:00Z"/>
              </w:rPr>
            </w:pPr>
            <w:del w:id="466" w:author="薛松" w:date="2020-05-29T15:48:00Z">
              <w:r w:rsidDel="007578AA">
                <w:rPr>
                  <w:rFonts w:hint="eastAsia"/>
                </w:rPr>
                <w:delText>说明</w:delText>
              </w:r>
            </w:del>
          </w:p>
        </w:tc>
      </w:tr>
      <w:tr w:rsidR="000C6DC5" w:rsidDel="007578AA" w14:paraId="57D27241" w14:textId="715C37E9" w:rsidTr="00926C16">
        <w:trPr>
          <w:cantSplit/>
          <w:del w:id="467" w:author="薛松" w:date="2020-05-29T15:48:00Z"/>
        </w:trPr>
        <w:tc>
          <w:tcPr>
            <w:tcW w:w="1659" w:type="dxa"/>
          </w:tcPr>
          <w:p w14:paraId="3AB175A6" w14:textId="7A615E4F" w:rsidR="000C6DC5" w:rsidDel="007578AA" w:rsidRDefault="000C6DC5" w:rsidP="00926C16">
            <w:pPr>
              <w:pStyle w:val="-3"/>
              <w:rPr>
                <w:del w:id="468" w:author="薛松" w:date="2020-05-29T15:48:00Z"/>
              </w:rPr>
            </w:pPr>
          </w:p>
        </w:tc>
        <w:tc>
          <w:tcPr>
            <w:tcW w:w="1659" w:type="dxa"/>
          </w:tcPr>
          <w:p w14:paraId="44FB31DA" w14:textId="046C02D3" w:rsidR="000C6DC5" w:rsidDel="007578AA" w:rsidRDefault="000C6DC5" w:rsidP="00926C16">
            <w:pPr>
              <w:pStyle w:val="-3"/>
              <w:rPr>
                <w:del w:id="469" w:author="薛松" w:date="2020-05-29T15:48:00Z"/>
              </w:rPr>
            </w:pPr>
          </w:p>
        </w:tc>
        <w:tc>
          <w:tcPr>
            <w:tcW w:w="1659" w:type="dxa"/>
          </w:tcPr>
          <w:p w14:paraId="73B45C26" w14:textId="3EB51186" w:rsidR="000C6DC5" w:rsidDel="007578AA" w:rsidRDefault="000C6DC5" w:rsidP="00926C16">
            <w:pPr>
              <w:pStyle w:val="-3"/>
              <w:rPr>
                <w:del w:id="470" w:author="薛松" w:date="2020-05-29T15:48:00Z"/>
              </w:rPr>
            </w:pPr>
          </w:p>
        </w:tc>
        <w:tc>
          <w:tcPr>
            <w:tcW w:w="3240" w:type="dxa"/>
          </w:tcPr>
          <w:p w14:paraId="6940037B" w14:textId="436E1659" w:rsidR="000C6DC5" w:rsidDel="007578AA" w:rsidRDefault="000C6DC5" w:rsidP="00926C16">
            <w:pPr>
              <w:pStyle w:val="-3"/>
              <w:rPr>
                <w:del w:id="471" w:author="薛松" w:date="2020-05-29T15:48:00Z"/>
              </w:rPr>
            </w:pPr>
          </w:p>
        </w:tc>
      </w:tr>
      <w:tr w:rsidR="000C6DC5" w:rsidDel="007578AA" w14:paraId="503622AB" w14:textId="41B76778" w:rsidTr="00926C16">
        <w:trPr>
          <w:cantSplit/>
          <w:del w:id="472" w:author="薛松" w:date="2020-05-29T15:48:00Z"/>
        </w:trPr>
        <w:tc>
          <w:tcPr>
            <w:tcW w:w="1659" w:type="dxa"/>
          </w:tcPr>
          <w:p w14:paraId="3F760905" w14:textId="79D9CED7" w:rsidR="000C6DC5" w:rsidDel="007578AA" w:rsidRDefault="000C6DC5" w:rsidP="00926C16">
            <w:pPr>
              <w:pStyle w:val="-3"/>
              <w:rPr>
                <w:del w:id="473" w:author="薛松" w:date="2020-05-29T15:48:00Z"/>
              </w:rPr>
            </w:pPr>
          </w:p>
        </w:tc>
        <w:tc>
          <w:tcPr>
            <w:tcW w:w="1659" w:type="dxa"/>
          </w:tcPr>
          <w:p w14:paraId="2E44E3C1" w14:textId="33E10F35" w:rsidR="000C6DC5" w:rsidDel="007578AA" w:rsidRDefault="000C6DC5" w:rsidP="00926C16">
            <w:pPr>
              <w:pStyle w:val="-3"/>
              <w:rPr>
                <w:del w:id="474" w:author="薛松" w:date="2020-05-29T15:48:00Z"/>
              </w:rPr>
            </w:pPr>
          </w:p>
        </w:tc>
        <w:tc>
          <w:tcPr>
            <w:tcW w:w="1659" w:type="dxa"/>
          </w:tcPr>
          <w:p w14:paraId="23E21BE9" w14:textId="5C113CE5" w:rsidR="000C6DC5" w:rsidDel="007578AA" w:rsidRDefault="000C6DC5" w:rsidP="00926C16">
            <w:pPr>
              <w:pStyle w:val="-3"/>
              <w:rPr>
                <w:del w:id="475" w:author="薛松" w:date="2020-05-29T15:48:00Z"/>
              </w:rPr>
            </w:pPr>
          </w:p>
        </w:tc>
        <w:tc>
          <w:tcPr>
            <w:tcW w:w="3240" w:type="dxa"/>
          </w:tcPr>
          <w:p w14:paraId="34558759" w14:textId="1C59F276" w:rsidR="000C6DC5" w:rsidDel="007578AA" w:rsidRDefault="000C6DC5" w:rsidP="00926C16">
            <w:pPr>
              <w:pStyle w:val="-3"/>
              <w:rPr>
                <w:del w:id="476" w:author="薛松" w:date="2020-05-29T15:48:00Z"/>
              </w:rPr>
            </w:pPr>
          </w:p>
        </w:tc>
      </w:tr>
      <w:tr w:rsidR="000C6DC5" w:rsidDel="007578AA" w14:paraId="5C507634" w14:textId="6C88DE9A" w:rsidTr="00926C16">
        <w:trPr>
          <w:cantSplit/>
          <w:del w:id="477" w:author="薛松" w:date="2020-05-29T15:48:00Z"/>
        </w:trPr>
        <w:tc>
          <w:tcPr>
            <w:tcW w:w="1659" w:type="dxa"/>
          </w:tcPr>
          <w:p w14:paraId="47DCE2F2" w14:textId="34092ED3" w:rsidR="000C6DC5" w:rsidDel="007578AA" w:rsidRDefault="000C6DC5" w:rsidP="00926C16">
            <w:pPr>
              <w:pStyle w:val="-3"/>
              <w:rPr>
                <w:del w:id="478" w:author="薛松" w:date="2020-05-29T15:48:00Z"/>
              </w:rPr>
            </w:pPr>
          </w:p>
        </w:tc>
        <w:tc>
          <w:tcPr>
            <w:tcW w:w="1659" w:type="dxa"/>
          </w:tcPr>
          <w:p w14:paraId="7FFB3C2C" w14:textId="5F563263" w:rsidR="000C6DC5" w:rsidDel="007578AA" w:rsidRDefault="000C6DC5" w:rsidP="00926C16">
            <w:pPr>
              <w:pStyle w:val="-3"/>
              <w:rPr>
                <w:del w:id="479" w:author="薛松" w:date="2020-05-29T15:48:00Z"/>
              </w:rPr>
            </w:pPr>
          </w:p>
        </w:tc>
        <w:tc>
          <w:tcPr>
            <w:tcW w:w="1659" w:type="dxa"/>
          </w:tcPr>
          <w:p w14:paraId="64405127" w14:textId="08D7E2B9" w:rsidR="000C6DC5" w:rsidDel="007578AA" w:rsidRDefault="000C6DC5" w:rsidP="00926C16">
            <w:pPr>
              <w:pStyle w:val="-3"/>
              <w:rPr>
                <w:del w:id="480" w:author="薛松" w:date="2020-05-29T15:48:00Z"/>
              </w:rPr>
            </w:pPr>
          </w:p>
        </w:tc>
        <w:tc>
          <w:tcPr>
            <w:tcW w:w="3240" w:type="dxa"/>
          </w:tcPr>
          <w:p w14:paraId="12763809" w14:textId="5D21961E" w:rsidR="000C6DC5" w:rsidDel="007578AA" w:rsidRDefault="000C6DC5" w:rsidP="00926C16">
            <w:pPr>
              <w:pStyle w:val="-3"/>
              <w:rPr>
                <w:del w:id="481" w:author="薛松" w:date="2020-05-29T15:48:00Z"/>
              </w:rPr>
            </w:pPr>
          </w:p>
        </w:tc>
      </w:tr>
      <w:tr w:rsidR="000C6DC5" w:rsidDel="007578AA" w14:paraId="3BAD42FA" w14:textId="7C714F5A" w:rsidTr="00926C16">
        <w:trPr>
          <w:cantSplit/>
          <w:del w:id="482" w:author="薛松" w:date="2020-05-29T15:48:00Z"/>
        </w:trPr>
        <w:tc>
          <w:tcPr>
            <w:tcW w:w="1659" w:type="dxa"/>
          </w:tcPr>
          <w:p w14:paraId="15D386EE" w14:textId="59D0B4C0" w:rsidR="000C6DC5" w:rsidDel="007578AA" w:rsidRDefault="000C6DC5" w:rsidP="00926C16">
            <w:pPr>
              <w:pStyle w:val="-3"/>
              <w:rPr>
                <w:del w:id="483" w:author="薛松" w:date="2020-05-29T15:48:00Z"/>
              </w:rPr>
            </w:pPr>
          </w:p>
        </w:tc>
        <w:tc>
          <w:tcPr>
            <w:tcW w:w="1659" w:type="dxa"/>
          </w:tcPr>
          <w:p w14:paraId="6EEC0A5C" w14:textId="36B31EDD" w:rsidR="000C6DC5" w:rsidDel="007578AA" w:rsidRDefault="000C6DC5" w:rsidP="00926C16">
            <w:pPr>
              <w:pStyle w:val="-3"/>
              <w:rPr>
                <w:del w:id="484" w:author="薛松" w:date="2020-05-29T15:48:00Z"/>
              </w:rPr>
            </w:pPr>
          </w:p>
        </w:tc>
        <w:tc>
          <w:tcPr>
            <w:tcW w:w="1659" w:type="dxa"/>
          </w:tcPr>
          <w:p w14:paraId="70566A93" w14:textId="10B3DA75" w:rsidR="000C6DC5" w:rsidDel="007578AA" w:rsidRDefault="000C6DC5" w:rsidP="00926C16">
            <w:pPr>
              <w:pStyle w:val="-3"/>
              <w:rPr>
                <w:del w:id="485" w:author="薛松" w:date="2020-05-29T15:48:00Z"/>
              </w:rPr>
            </w:pPr>
          </w:p>
        </w:tc>
        <w:tc>
          <w:tcPr>
            <w:tcW w:w="3240" w:type="dxa"/>
          </w:tcPr>
          <w:p w14:paraId="3E436CAF" w14:textId="5ED069A2" w:rsidR="000C6DC5" w:rsidDel="007578AA" w:rsidRDefault="000C6DC5" w:rsidP="00926C16">
            <w:pPr>
              <w:pStyle w:val="-3"/>
              <w:rPr>
                <w:del w:id="486" w:author="薛松" w:date="2020-05-29T15:48:00Z"/>
              </w:rPr>
            </w:pPr>
          </w:p>
        </w:tc>
      </w:tr>
    </w:tbl>
    <w:p w14:paraId="00EF3CA7" w14:textId="21FE384B" w:rsidR="00B43958" w:rsidDel="007578AA" w:rsidRDefault="00B43958" w:rsidP="00B43958">
      <w:pPr>
        <w:pStyle w:val="-22"/>
        <w:rPr>
          <w:del w:id="487" w:author="薛松" w:date="2020-05-29T15:48:00Z"/>
        </w:rPr>
      </w:pPr>
    </w:p>
    <w:p w14:paraId="74F67F3F" w14:textId="29302A16" w:rsidR="00AC74F4" w:rsidDel="007578AA" w:rsidRDefault="00AC74F4" w:rsidP="00AC74F4">
      <w:pPr>
        <w:pStyle w:val="3"/>
        <w:rPr>
          <w:del w:id="488" w:author="薛松" w:date="2020-05-29T15:48:00Z"/>
        </w:rPr>
      </w:pPr>
      <w:del w:id="489" w:author="薛松" w:date="2020-05-29T15:48:00Z">
        <w:r w:rsidDel="007578AA">
          <w:rPr>
            <w:rFonts w:hint="eastAsia"/>
          </w:rPr>
          <w:delText>故障后处理</w:delText>
        </w:r>
      </w:del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926C16" w:rsidDel="007578AA" w14:paraId="56979BC0" w14:textId="3BFB2A5A" w:rsidTr="00926C16">
        <w:trPr>
          <w:cantSplit/>
          <w:tblHeader/>
          <w:del w:id="490" w:author="薛松" w:date="2020-05-29T15:48:00Z"/>
        </w:trPr>
        <w:tc>
          <w:tcPr>
            <w:tcW w:w="1413" w:type="dxa"/>
            <w:shd w:val="clear" w:color="auto" w:fill="F2F2F2" w:themeFill="background1" w:themeFillShade="F2"/>
          </w:tcPr>
          <w:p w14:paraId="2F7C9704" w14:textId="288D51D4" w:rsidR="00926C16" w:rsidDel="007578AA" w:rsidRDefault="00926C16" w:rsidP="00926C16">
            <w:pPr>
              <w:pStyle w:val="-4"/>
              <w:rPr>
                <w:del w:id="491" w:author="薛松" w:date="2020-05-29T15:48:00Z"/>
              </w:rPr>
            </w:pPr>
            <w:del w:id="492" w:author="薛松" w:date="2020-05-29T15:48:00Z">
              <w:r w:rsidDel="007578AA">
                <w:rPr>
                  <w:rFonts w:hint="eastAsia"/>
                </w:rPr>
                <w:delText>故障</w:delText>
              </w:r>
              <w:r w:rsidDel="007578AA">
                <w:rPr>
                  <w:rFonts w:hint="eastAsia"/>
                </w:rPr>
                <w:delText>ID</w:delText>
              </w:r>
            </w:del>
          </w:p>
        </w:tc>
        <w:tc>
          <w:tcPr>
            <w:tcW w:w="6883" w:type="dxa"/>
            <w:gridSpan w:val="2"/>
            <w:shd w:val="clear" w:color="auto" w:fill="F2F2F2" w:themeFill="background1" w:themeFillShade="F2"/>
          </w:tcPr>
          <w:p w14:paraId="59BA2E85" w14:textId="2F827CD1" w:rsidR="00926C16" w:rsidDel="007578AA" w:rsidRDefault="00926C16" w:rsidP="00926C16">
            <w:pPr>
              <w:pStyle w:val="-4"/>
              <w:rPr>
                <w:del w:id="493" w:author="薛松" w:date="2020-05-29T15:48:00Z"/>
              </w:rPr>
            </w:pPr>
            <w:del w:id="494" w:author="薛松" w:date="2020-05-29T15:48:00Z">
              <w:r w:rsidDel="007578AA">
                <w:rPr>
                  <w:rFonts w:hint="eastAsia"/>
                </w:rPr>
                <w:delText>后处理</w:delText>
              </w:r>
            </w:del>
          </w:p>
        </w:tc>
      </w:tr>
      <w:tr w:rsidR="00926C16" w:rsidDel="007578AA" w14:paraId="18F0B41C" w14:textId="6D99BD34" w:rsidTr="00926C16">
        <w:trPr>
          <w:cantSplit/>
          <w:del w:id="495" w:author="薛松" w:date="2020-05-29T15:48:00Z"/>
        </w:trPr>
        <w:tc>
          <w:tcPr>
            <w:tcW w:w="1413" w:type="dxa"/>
            <w:vMerge w:val="restart"/>
          </w:tcPr>
          <w:p w14:paraId="113F031F" w14:textId="2D94A307" w:rsidR="00926C16" w:rsidDel="007578AA" w:rsidRDefault="00926C16" w:rsidP="00926C16">
            <w:pPr>
              <w:pStyle w:val="-3"/>
              <w:rPr>
                <w:del w:id="496" w:author="薛松" w:date="2020-05-29T15:48:00Z"/>
              </w:rPr>
            </w:pPr>
          </w:p>
        </w:tc>
        <w:tc>
          <w:tcPr>
            <w:tcW w:w="1276" w:type="dxa"/>
          </w:tcPr>
          <w:p w14:paraId="39678518" w14:textId="1DD65E23" w:rsidR="00926C16" w:rsidDel="007578AA" w:rsidRDefault="00926C16" w:rsidP="00926C16">
            <w:pPr>
              <w:pStyle w:val="-3"/>
              <w:rPr>
                <w:del w:id="497" w:author="薛松" w:date="2020-05-29T15:48:00Z"/>
              </w:rPr>
            </w:pPr>
            <w:del w:id="498" w:author="薛松" w:date="2020-05-29T15:48:00Z">
              <w:r w:rsidDel="007578AA">
                <w:rPr>
                  <w:rFonts w:hint="eastAsia"/>
                </w:rPr>
                <w:delText>故障产生</w:delText>
              </w:r>
            </w:del>
          </w:p>
        </w:tc>
        <w:tc>
          <w:tcPr>
            <w:tcW w:w="5607" w:type="dxa"/>
          </w:tcPr>
          <w:p w14:paraId="5369B279" w14:textId="43E61AAA" w:rsidR="00926C16" w:rsidDel="007578AA" w:rsidRDefault="00926C16" w:rsidP="00926C16">
            <w:pPr>
              <w:pStyle w:val="-3"/>
              <w:rPr>
                <w:del w:id="499" w:author="薛松" w:date="2020-05-29T15:48:00Z"/>
              </w:rPr>
            </w:pPr>
          </w:p>
        </w:tc>
      </w:tr>
      <w:tr w:rsidR="00926C16" w:rsidDel="007578AA" w14:paraId="01016DBA" w14:textId="42AD9A89" w:rsidTr="00926C16">
        <w:trPr>
          <w:cantSplit/>
          <w:del w:id="500" w:author="薛松" w:date="2020-05-29T15:48:00Z"/>
        </w:trPr>
        <w:tc>
          <w:tcPr>
            <w:tcW w:w="1413" w:type="dxa"/>
            <w:vMerge/>
          </w:tcPr>
          <w:p w14:paraId="653A5C14" w14:textId="3DFC5EBD" w:rsidR="00926C16" w:rsidDel="007578AA" w:rsidRDefault="00926C16" w:rsidP="00926C16">
            <w:pPr>
              <w:pStyle w:val="-3"/>
              <w:rPr>
                <w:del w:id="501" w:author="薛松" w:date="2020-05-29T15:48:00Z"/>
              </w:rPr>
            </w:pPr>
          </w:p>
        </w:tc>
        <w:tc>
          <w:tcPr>
            <w:tcW w:w="1276" w:type="dxa"/>
          </w:tcPr>
          <w:p w14:paraId="0AEB572A" w14:textId="344B489F" w:rsidR="00926C16" w:rsidDel="007578AA" w:rsidRDefault="00926C16" w:rsidP="00926C16">
            <w:pPr>
              <w:pStyle w:val="-3"/>
              <w:rPr>
                <w:del w:id="502" w:author="薛松" w:date="2020-05-29T15:48:00Z"/>
              </w:rPr>
            </w:pPr>
            <w:del w:id="503" w:author="薛松" w:date="2020-05-29T15:48:00Z">
              <w:r w:rsidDel="007578AA">
                <w:rPr>
                  <w:rFonts w:hint="eastAsia"/>
                </w:rPr>
                <w:delText>故障恢复</w:delText>
              </w:r>
            </w:del>
          </w:p>
        </w:tc>
        <w:tc>
          <w:tcPr>
            <w:tcW w:w="5607" w:type="dxa"/>
          </w:tcPr>
          <w:p w14:paraId="017BAF51" w14:textId="472DCA10" w:rsidR="00926C16" w:rsidDel="007578AA" w:rsidRDefault="00926C16" w:rsidP="00926C16">
            <w:pPr>
              <w:pStyle w:val="-3"/>
              <w:rPr>
                <w:del w:id="504" w:author="薛松" w:date="2020-05-29T15:48:00Z"/>
              </w:rPr>
            </w:pPr>
          </w:p>
        </w:tc>
      </w:tr>
      <w:tr w:rsidR="00926C16" w:rsidDel="007578AA" w14:paraId="4A48A307" w14:textId="03606C81" w:rsidTr="00926C16">
        <w:trPr>
          <w:cantSplit/>
          <w:del w:id="505" w:author="薛松" w:date="2020-05-29T15:48:00Z"/>
        </w:trPr>
        <w:tc>
          <w:tcPr>
            <w:tcW w:w="1413" w:type="dxa"/>
            <w:vMerge w:val="restart"/>
          </w:tcPr>
          <w:p w14:paraId="2EDB2DFF" w14:textId="190E41A1" w:rsidR="00926C16" w:rsidDel="007578AA" w:rsidRDefault="00926C16" w:rsidP="00926C16">
            <w:pPr>
              <w:pStyle w:val="-3"/>
              <w:rPr>
                <w:del w:id="506" w:author="薛松" w:date="2020-05-29T15:48:00Z"/>
              </w:rPr>
            </w:pPr>
          </w:p>
        </w:tc>
        <w:tc>
          <w:tcPr>
            <w:tcW w:w="1276" w:type="dxa"/>
          </w:tcPr>
          <w:p w14:paraId="2980622B" w14:textId="212F189A" w:rsidR="00926C16" w:rsidDel="007578AA" w:rsidRDefault="00926C16" w:rsidP="00926C16">
            <w:pPr>
              <w:pStyle w:val="-3"/>
              <w:rPr>
                <w:del w:id="507" w:author="薛松" w:date="2020-05-29T15:48:00Z"/>
              </w:rPr>
            </w:pPr>
            <w:del w:id="508" w:author="薛松" w:date="2020-05-29T15:48:00Z">
              <w:r w:rsidDel="007578AA">
                <w:rPr>
                  <w:rFonts w:hint="eastAsia"/>
                </w:rPr>
                <w:delText>故障产生</w:delText>
              </w:r>
            </w:del>
          </w:p>
        </w:tc>
        <w:tc>
          <w:tcPr>
            <w:tcW w:w="5607" w:type="dxa"/>
          </w:tcPr>
          <w:p w14:paraId="3D42E499" w14:textId="26CF8CFC" w:rsidR="00926C16" w:rsidDel="007578AA" w:rsidRDefault="00926C16" w:rsidP="00926C16">
            <w:pPr>
              <w:pStyle w:val="-3"/>
              <w:rPr>
                <w:del w:id="509" w:author="薛松" w:date="2020-05-29T15:48:00Z"/>
              </w:rPr>
            </w:pPr>
          </w:p>
        </w:tc>
      </w:tr>
      <w:tr w:rsidR="00926C16" w:rsidDel="007578AA" w14:paraId="220F31ED" w14:textId="566615C0" w:rsidTr="00926C16">
        <w:trPr>
          <w:cantSplit/>
          <w:del w:id="510" w:author="薛松" w:date="2020-05-29T15:48:00Z"/>
        </w:trPr>
        <w:tc>
          <w:tcPr>
            <w:tcW w:w="1413" w:type="dxa"/>
            <w:vMerge/>
          </w:tcPr>
          <w:p w14:paraId="5FA312D1" w14:textId="252F32E2" w:rsidR="00926C16" w:rsidDel="007578AA" w:rsidRDefault="00926C16" w:rsidP="00926C16">
            <w:pPr>
              <w:pStyle w:val="-3"/>
              <w:rPr>
                <w:del w:id="511" w:author="薛松" w:date="2020-05-29T15:48:00Z"/>
              </w:rPr>
            </w:pPr>
          </w:p>
        </w:tc>
        <w:tc>
          <w:tcPr>
            <w:tcW w:w="1276" w:type="dxa"/>
          </w:tcPr>
          <w:p w14:paraId="0E15BC83" w14:textId="3F380FA9" w:rsidR="00926C16" w:rsidDel="007578AA" w:rsidRDefault="00926C16" w:rsidP="00926C16">
            <w:pPr>
              <w:pStyle w:val="-3"/>
              <w:rPr>
                <w:del w:id="512" w:author="薛松" w:date="2020-05-29T15:48:00Z"/>
              </w:rPr>
            </w:pPr>
            <w:del w:id="513" w:author="薛松" w:date="2020-05-29T15:48:00Z">
              <w:r w:rsidDel="007578AA">
                <w:rPr>
                  <w:rFonts w:hint="eastAsia"/>
                </w:rPr>
                <w:delText>故障恢复</w:delText>
              </w:r>
            </w:del>
          </w:p>
        </w:tc>
        <w:tc>
          <w:tcPr>
            <w:tcW w:w="5607" w:type="dxa"/>
          </w:tcPr>
          <w:p w14:paraId="72EDA63C" w14:textId="64BD8A0E" w:rsidR="00926C16" w:rsidDel="007578AA" w:rsidRDefault="00926C16" w:rsidP="00926C16">
            <w:pPr>
              <w:pStyle w:val="-3"/>
              <w:rPr>
                <w:del w:id="514" w:author="薛松" w:date="2020-05-29T15:48:00Z"/>
              </w:rPr>
            </w:pPr>
          </w:p>
        </w:tc>
      </w:tr>
    </w:tbl>
    <w:p w14:paraId="3BFB1AC1" w14:textId="255D3859" w:rsidR="00AC74F4" w:rsidRPr="00AC74F4" w:rsidDel="007578AA" w:rsidRDefault="00AC74F4" w:rsidP="00AC74F4">
      <w:pPr>
        <w:pStyle w:val="-22"/>
        <w:rPr>
          <w:del w:id="515" w:author="薛松" w:date="2020-05-29T15:48:00Z"/>
        </w:rPr>
      </w:pPr>
    </w:p>
    <w:p w14:paraId="2B3E26CC" w14:textId="044780C2" w:rsidR="00AA6D0C" w:rsidDel="007578AA" w:rsidRDefault="00AA6D0C" w:rsidP="00B43958">
      <w:pPr>
        <w:pStyle w:val="-22"/>
        <w:rPr>
          <w:del w:id="516" w:author="薛松" w:date="2020-05-29T15:48:00Z"/>
        </w:rPr>
      </w:pPr>
    </w:p>
    <w:p w14:paraId="0A631AEF" w14:textId="53B64062" w:rsidR="00DE058E" w:rsidDel="007578AA" w:rsidRDefault="00DE058E" w:rsidP="00DE058E">
      <w:pPr>
        <w:pStyle w:val="1"/>
        <w:rPr>
          <w:del w:id="517" w:author="薛松" w:date="2020-05-29T15:48:00Z"/>
        </w:rPr>
      </w:pPr>
      <w:del w:id="518" w:author="薛松" w:date="2020-05-29T15:48:00Z">
        <w:r w:rsidDel="007578AA">
          <w:rPr>
            <w:rFonts w:hint="eastAsia"/>
          </w:rPr>
          <w:delText>增加送片机能力查询</w:delText>
        </w:r>
        <w:r w:rsidR="000D65CD" w:rsidDel="007578AA">
          <w:rPr>
            <w:rFonts w:hint="eastAsia"/>
          </w:rPr>
          <w:delText>（细节邓总给出）</w:delText>
        </w:r>
      </w:del>
    </w:p>
    <w:p w14:paraId="170CE67E" w14:textId="6B48C540" w:rsidR="00DE058E" w:rsidDel="007578AA" w:rsidRDefault="007F0BCC" w:rsidP="00DE058E">
      <w:pPr>
        <w:pStyle w:val="-22"/>
        <w:rPr>
          <w:del w:id="519" w:author="薛松" w:date="2020-05-29T15:48:00Z"/>
        </w:rPr>
      </w:pPr>
      <w:del w:id="520" w:author="薛松" w:date="2020-05-29T15:48:00Z">
        <w:r w:rsidDel="007578AA">
          <w:rPr>
            <w:rFonts w:hint="eastAsia"/>
          </w:rPr>
          <w:delText>随着送片机硬件的变化，会有一些和硬件相关的参数会影响到前台的控制。</w:delText>
        </w:r>
        <w:r w:rsidR="00467344" w:rsidDel="007578AA">
          <w:rPr>
            <w:rFonts w:hint="eastAsia"/>
          </w:rPr>
          <w:delText>例如，送片机的片盒有几个，每个片盒中有几个片槽，每个片槽插几个玻片。</w:delText>
        </w:r>
      </w:del>
    </w:p>
    <w:p w14:paraId="64F334EE" w14:textId="26CCBEF8" w:rsidR="00467344" w:rsidDel="007578AA" w:rsidRDefault="00467344" w:rsidP="00DE058E">
      <w:pPr>
        <w:pStyle w:val="-22"/>
        <w:rPr>
          <w:del w:id="521" w:author="薛松" w:date="2020-05-29T15:48:00Z"/>
        </w:rPr>
      </w:pPr>
      <w:del w:id="522" w:author="薛松" w:date="2020-05-29T15:48:00Z">
        <w:r w:rsidDel="007578AA">
          <w:rPr>
            <w:rFonts w:hint="eastAsia"/>
          </w:rPr>
          <w:delText>本消息不涉及电机处理，不需要两次返回</w:delText>
        </w:r>
        <w:r w:rsidR="00C058C2" w:rsidDel="007578AA">
          <w:rPr>
            <w:rFonts w:hint="eastAsia"/>
          </w:rPr>
          <w:delText>，永远返回成功。</w:delText>
        </w:r>
      </w:del>
    </w:p>
    <w:p w14:paraId="61428166" w14:textId="449F2381" w:rsidR="007F0BCC" w:rsidDel="007578AA" w:rsidRDefault="00467344" w:rsidP="00DE058E">
      <w:pPr>
        <w:pStyle w:val="-22"/>
        <w:rPr>
          <w:del w:id="523" w:author="薛松" w:date="2020-05-29T15:48:00Z"/>
        </w:rPr>
      </w:pPr>
      <w:del w:id="524" w:author="薛松" w:date="2020-05-29T15:48:00Z">
        <w:r w:rsidDel="007578AA">
          <w:rPr>
            <w:rFonts w:hint="eastAsia"/>
          </w:rPr>
          <w:delText>命令消息：</w:delText>
        </w:r>
      </w:del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118"/>
        <w:gridCol w:w="2631"/>
      </w:tblGrid>
      <w:tr w:rsidR="007F0BCC" w:rsidDel="007578AA" w14:paraId="5B969DF3" w14:textId="6680C756" w:rsidTr="00926C16">
        <w:trPr>
          <w:cantSplit/>
          <w:tblHeader/>
          <w:del w:id="525" w:author="薛松" w:date="2020-05-29T15:48:00Z"/>
        </w:trPr>
        <w:tc>
          <w:tcPr>
            <w:tcW w:w="1413" w:type="dxa"/>
            <w:shd w:val="clear" w:color="auto" w:fill="F2F2F2" w:themeFill="background1" w:themeFillShade="F2"/>
          </w:tcPr>
          <w:p w14:paraId="4F6B1852" w14:textId="367EC72F" w:rsidR="007F0BCC" w:rsidDel="007578AA" w:rsidRDefault="007F0BCC" w:rsidP="00AC74F4">
            <w:pPr>
              <w:pStyle w:val="-4"/>
              <w:rPr>
                <w:del w:id="526" w:author="薛松" w:date="2020-05-29T15:48:00Z"/>
              </w:rPr>
            </w:pPr>
            <w:del w:id="527" w:author="薛松" w:date="2020-05-29T15:48:00Z">
              <w:r w:rsidDel="007578AA">
                <w:rPr>
                  <w:rFonts w:hint="eastAsia"/>
                </w:rPr>
                <w:delText>字段</w:delText>
              </w:r>
            </w:del>
          </w:p>
        </w:tc>
        <w:tc>
          <w:tcPr>
            <w:tcW w:w="1134" w:type="dxa"/>
            <w:shd w:val="clear" w:color="auto" w:fill="F2F2F2" w:themeFill="background1" w:themeFillShade="F2"/>
          </w:tcPr>
          <w:p w14:paraId="5A90DBB4" w14:textId="420466AE" w:rsidR="007F0BCC" w:rsidDel="007578AA" w:rsidRDefault="007F0BCC" w:rsidP="00AC74F4">
            <w:pPr>
              <w:pStyle w:val="-4"/>
              <w:rPr>
                <w:del w:id="528" w:author="薛松" w:date="2020-05-29T15:48:00Z"/>
              </w:rPr>
            </w:pPr>
            <w:del w:id="529" w:author="薛松" w:date="2020-05-29T15:48:00Z">
              <w:r w:rsidDel="007578AA">
                <w:rPr>
                  <w:rFonts w:hint="eastAsia"/>
                </w:rPr>
                <w:delText>字长</w:delText>
              </w:r>
            </w:del>
          </w:p>
        </w:tc>
        <w:tc>
          <w:tcPr>
            <w:tcW w:w="3118" w:type="dxa"/>
            <w:shd w:val="clear" w:color="auto" w:fill="F2F2F2" w:themeFill="background1" w:themeFillShade="F2"/>
          </w:tcPr>
          <w:p w14:paraId="02496109" w14:textId="115679DD" w:rsidR="007F0BCC" w:rsidDel="007578AA" w:rsidRDefault="007F0BCC" w:rsidP="00AC74F4">
            <w:pPr>
              <w:pStyle w:val="-4"/>
              <w:rPr>
                <w:del w:id="530" w:author="薛松" w:date="2020-05-29T15:48:00Z"/>
              </w:rPr>
            </w:pPr>
            <w:del w:id="531" w:author="薛松" w:date="2020-05-29T15:48:00Z">
              <w:r w:rsidDel="007578AA">
                <w:rPr>
                  <w:rFonts w:hint="eastAsia"/>
                </w:rPr>
                <w:delText>取值</w:delText>
              </w:r>
              <w:r w:rsidDel="007578AA">
                <w:rPr>
                  <w:rFonts w:hint="eastAsia"/>
                </w:rPr>
                <w:delText>&amp;</w:delText>
              </w:r>
              <w:r w:rsidDel="007578AA">
                <w:rPr>
                  <w:rFonts w:hint="eastAsia"/>
                </w:rPr>
                <w:delText>范围</w:delText>
              </w:r>
            </w:del>
          </w:p>
        </w:tc>
        <w:tc>
          <w:tcPr>
            <w:tcW w:w="2631" w:type="dxa"/>
            <w:shd w:val="clear" w:color="auto" w:fill="F2F2F2" w:themeFill="background1" w:themeFillShade="F2"/>
          </w:tcPr>
          <w:p w14:paraId="541C452C" w14:textId="033A1693" w:rsidR="007F0BCC" w:rsidDel="007578AA" w:rsidRDefault="007F0BCC" w:rsidP="00AC74F4">
            <w:pPr>
              <w:pStyle w:val="-4"/>
              <w:rPr>
                <w:del w:id="532" w:author="薛松" w:date="2020-05-29T15:48:00Z"/>
              </w:rPr>
            </w:pPr>
            <w:del w:id="533" w:author="薛松" w:date="2020-05-29T15:48:00Z">
              <w:r w:rsidDel="007578AA">
                <w:rPr>
                  <w:rFonts w:hint="eastAsia"/>
                </w:rPr>
                <w:delText>说明</w:delText>
              </w:r>
            </w:del>
          </w:p>
        </w:tc>
      </w:tr>
      <w:tr w:rsidR="007F0BCC" w:rsidDel="007578AA" w14:paraId="01ACE8C3" w14:textId="34CE3D20" w:rsidTr="00AC74F4">
        <w:trPr>
          <w:cantSplit/>
          <w:del w:id="534" w:author="薛松" w:date="2020-05-29T15:48:00Z"/>
        </w:trPr>
        <w:tc>
          <w:tcPr>
            <w:tcW w:w="1413" w:type="dxa"/>
          </w:tcPr>
          <w:p w14:paraId="3C365283" w14:textId="5158BE6F" w:rsidR="007F0BCC" w:rsidDel="007578AA" w:rsidRDefault="007F0BCC" w:rsidP="00AC74F4">
            <w:pPr>
              <w:pStyle w:val="-3"/>
              <w:rPr>
                <w:del w:id="535" w:author="薛松" w:date="2020-05-29T15:48:00Z"/>
              </w:rPr>
            </w:pPr>
            <w:del w:id="536" w:author="薛松" w:date="2020-05-29T15:48:00Z">
              <w:r w:rsidDel="007578AA">
                <w:rPr>
                  <w:rFonts w:hint="eastAsia"/>
                </w:rPr>
                <w:delText>Dir</w:delText>
              </w:r>
            </w:del>
          </w:p>
        </w:tc>
        <w:tc>
          <w:tcPr>
            <w:tcW w:w="1134" w:type="dxa"/>
          </w:tcPr>
          <w:p w14:paraId="0B084043" w14:textId="7C23FFE8" w:rsidR="007F0BCC" w:rsidDel="007578AA" w:rsidRDefault="007F0BCC" w:rsidP="00AC74F4">
            <w:pPr>
              <w:pStyle w:val="-3"/>
              <w:rPr>
                <w:del w:id="537" w:author="薛松" w:date="2020-05-29T15:48:00Z"/>
              </w:rPr>
            </w:pPr>
            <w:del w:id="538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3118" w:type="dxa"/>
          </w:tcPr>
          <w:p w14:paraId="5696078E" w14:textId="5E545A96" w:rsidR="007F0BCC" w:rsidDel="007578AA" w:rsidRDefault="007F0BCC" w:rsidP="00AC74F4">
            <w:pPr>
              <w:pStyle w:val="-3"/>
              <w:rPr>
                <w:del w:id="539" w:author="薛松" w:date="2020-05-29T15:48:00Z"/>
              </w:rPr>
            </w:pPr>
            <w:del w:id="540" w:author="薛松" w:date="2020-05-29T15:48:00Z">
              <w:r w:rsidDel="007578AA">
                <w:delText>0</w:delText>
              </w:r>
            </w:del>
          </w:p>
        </w:tc>
        <w:tc>
          <w:tcPr>
            <w:tcW w:w="2631" w:type="dxa"/>
          </w:tcPr>
          <w:p w14:paraId="54ACBBC9" w14:textId="65241889" w:rsidR="007F0BCC" w:rsidDel="007578AA" w:rsidRDefault="007F0BCC" w:rsidP="00AC74F4">
            <w:pPr>
              <w:pStyle w:val="-3"/>
              <w:rPr>
                <w:del w:id="541" w:author="薛松" w:date="2020-05-29T15:48:00Z"/>
              </w:rPr>
            </w:pPr>
          </w:p>
        </w:tc>
      </w:tr>
      <w:tr w:rsidR="007F0BCC" w:rsidDel="007578AA" w14:paraId="7B784AFC" w14:textId="752DACBB" w:rsidTr="00AC74F4">
        <w:trPr>
          <w:cantSplit/>
          <w:del w:id="542" w:author="薛松" w:date="2020-05-29T15:48:00Z"/>
        </w:trPr>
        <w:tc>
          <w:tcPr>
            <w:tcW w:w="1413" w:type="dxa"/>
          </w:tcPr>
          <w:p w14:paraId="616A330A" w14:textId="4A52E488" w:rsidR="007F0BCC" w:rsidDel="007578AA" w:rsidRDefault="007F0BCC" w:rsidP="00AC74F4">
            <w:pPr>
              <w:pStyle w:val="-3"/>
              <w:rPr>
                <w:del w:id="543" w:author="薛松" w:date="2020-05-29T15:48:00Z"/>
              </w:rPr>
            </w:pPr>
            <w:del w:id="544" w:author="薛松" w:date="2020-05-29T15:48:00Z">
              <w:r w:rsidDel="007578AA">
                <w:rPr>
                  <w:rFonts w:hint="eastAsia"/>
                </w:rPr>
                <w:delText>Cmd</w:delText>
              </w:r>
            </w:del>
          </w:p>
        </w:tc>
        <w:tc>
          <w:tcPr>
            <w:tcW w:w="1134" w:type="dxa"/>
          </w:tcPr>
          <w:p w14:paraId="4234FB4C" w14:textId="1033BFF7" w:rsidR="007F0BCC" w:rsidDel="007578AA" w:rsidRDefault="007F0BCC" w:rsidP="00AC74F4">
            <w:pPr>
              <w:pStyle w:val="-3"/>
              <w:rPr>
                <w:del w:id="545" w:author="薛松" w:date="2020-05-29T15:48:00Z"/>
              </w:rPr>
            </w:pPr>
            <w:del w:id="546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3118" w:type="dxa"/>
          </w:tcPr>
          <w:p w14:paraId="05997C56" w14:textId="7081FBB4" w:rsidR="007F0BCC" w:rsidDel="007578AA" w:rsidRDefault="00926C16" w:rsidP="00AC74F4">
            <w:pPr>
              <w:pStyle w:val="-3"/>
              <w:rPr>
                <w:del w:id="547" w:author="薛松" w:date="2020-05-29T15:48:00Z"/>
              </w:rPr>
            </w:pPr>
            <w:del w:id="548" w:author="薛松" w:date="2020-05-29T15:48:00Z">
              <w:r w:rsidDel="007578AA">
                <w:rPr>
                  <w:rFonts w:hint="eastAsia"/>
                </w:rPr>
                <w:delText>0x</w:delText>
              </w:r>
              <w:r w:rsidDel="007578AA">
                <w:delText>0</w:delText>
              </w:r>
              <w:r w:rsidDel="007578AA">
                <w:rPr>
                  <w:rFonts w:hint="eastAsia"/>
                </w:rPr>
                <w:delText>A</w:delText>
              </w:r>
            </w:del>
          </w:p>
        </w:tc>
        <w:tc>
          <w:tcPr>
            <w:tcW w:w="2631" w:type="dxa"/>
          </w:tcPr>
          <w:p w14:paraId="6C43AE08" w14:textId="45A20F31" w:rsidR="007F0BCC" w:rsidDel="007578AA" w:rsidRDefault="007F0BCC" w:rsidP="00AC74F4">
            <w:pPr>
              <w:pStyle w:val="-3"/>
              <w:rPr>
                <w:del w:id="549" w:author="薛松" w:date="2020-05-29T15:48:00Z"/>
              </w:rPr>
            </w:pPr>
          </w:p>
        </w:tc>
      </w:tr>
      <w:tr w:rsidR="007F0BCC" w:rsidDel="007578AA" w14:paraId="03F9682B" w14:textId="57975811" w:rsidTr="00AC74F4">
        <w:trPr>
          <w:cantSplit/>
          <w:del w:id="550" w:author="薛松" w:date="2020-05-29T15:48:00Z"/>
        </w:trPr>
        <w:tc>
          <w:tcPr>
            <w:tcW w:w="1413" w:type="dxa"/>
          </w:tcPr>
          <w:p w14:paraId="50E19CE8" w14:textId="194891FC" w:rsidR="007F0BCC" w:rsidDel="007578AA" w:rsidRDefault="008169A1" w:rsidP="00AC74F4">
            <w:pPr>
              <w:pStyle w:val="-3"/>
              <w:rPr>
                <w:del w:id="551" w:author="薛松" w:date="2020-05-29T15:48:00Z"/>
              </w:rPr>
            </w:pPr>
            <w:del w:id="552" w:author="薛松" w:date="2020-05-29T15:48:00Z">
              <w:r w:rsidDel="007578AA">
                <w:rPr>
                  <w:rFonts w:hint="eastAsia"/>
                </w:rPr>
                <w:delText>Type</w:delText>
              </w:r>
            </w:del>
          </w:p>
        </w:tc>
        <w:tc>
          <w:tcPr>
            <w:tcW w:w="1134" w:type="dxa"/>
          </w:tcPr>
          <w:p w14:paraId="7A4D57C1" w14:textId="16C04418" w:rsidR="007F0BCC" w:rsidDel="007578AA" w:rsidRDefault="008169A1" w:rsidP="00AC74F4">
            <w:pPr>
              <w:pStyle w:val="-3"/>
              <w:rPr>
                <w:del w:id="553" w:author="薛松" w:date="2020-05-29T15:48:00Z"/>
              </w:rPr>
            </w:pPr>
            <w:del w:id="554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3118" w:type="dxa"/>
          </w:tcPr>
          <w:p w14:paraId="042C8166" w14:textId="69011506" w:rsidR="007F0BCC" w:rsidDel="007578AA" w:rsidRDefault="007F0BCC" w:rsidP="00AC74F4">
            <w:pPr>
              <w:pStyle w:val="-3"/>
              <w:rPr>
                <w:del w:id="555" w:author="薛松" w:date="2020-05-29T15:48:00Z"/>
              </w:rPr>
            </w:pPr>
          </w:p>
        </w:tc>
        <w:tc>
          <w:tcPr>
            <w:tcW w:w="2631" w:type="dxa"/>
          </w:tcPr>
          <w:p w14:paraId="3A6CEA51" w14:textId="64879BBC" w:rsidR="007F0BCC" w:rsidDel="007578AA" w:rsidRDefault="008169A1" w:rsidP="00AC74F4">
            <w:pPr>
              <w:pStyle w:val="-3"/>
              <w:rPr>
                <w:del w:id="556" w:author="薛松" w:date="2020-05-29T15:48:00Z"/>
              </w:rPr>
            </w:pPr>
            <w:del w:id="557" w:author="薛松" w:date="2020-05-29T15:48:00Z">
              <w:r w:rsidDel="007578AA">
                <w:rPr>
                  <w:rFonts w:hint="eastAsia"/>
                </w:rPr>
                <w:delText>要查询的信息类型</w:delText>
              </w:r>
            </w:del>
          </w:p>
          <w:p w14:paraId="7F65EB1B" w14:textId="42768349" w:rsidR="008169A1" w:rsidDel="007578AA" w:rsidRDefault="008169A1" w:rsidP="00AC74F4">
            <w:pPr>
              <w:pStyle w:val="-3"/>
              <w:rPr>
                <w:del w:id="558" w:author="薛松" w:date="2020-05-29T15:48:00Z"/>
              </w:rPr>
            </w:pPr>
            <w:del w:id="559" w:author="薛松" w:date="2020-05-29T15:48:00Z">
              <w:r w:rsidDel="007578AA">
                <w:rPr>
                  <w:rFonts w:hint="eastAsia"/>
                </w:rPr>
                <w:delText>0xFF:查询所有</w:delText>
              </w:r>
            </w:del>
          </w:p>
        </w:tc>
      </w:tr>
    </w:tbl>
    <w:p w14:paraId="121DE8C1" w14:textId="641A6821" w:rsidR="007F0BCC" w:rsidDel="007578AA" w:rsidRDefault="007F0BCC" w:rsidP="00DE058E">
      <w:pPr>
        <w:pStyle w:val="-22"/>
        <w:rPr>
          <w:del w:id="560" w:author="薛松" w:date="2020-05-29T15:48:00Z"/>
        </w:rPr>
      </w:pPr>
    </w:p>
    <w:p w14:paraId="2076F142" w14:textId="460F2941" w:rsidR="00467344" w:rsidDel="007578AA" w:rsidRDefault="00467344" w:rsidP="00DE058E">
      <w:pPr>
        <w:pStyle w:val="-22"/>
        <w:rPr>
          <w:del w:id="561" w:author="薛松" w:date="2020-05-29T15:48:00Z"/>
        </w:rPr>
      </w:pPr>
      <w:del w:id="562" w:author="薛松" w:date="2020-05-29T15:48:00Z">
        <w:r w:rsidDel="007578AA">
          <w:rPr>
            <w:rFonts w:hint="eastAsia"/>
          </w:rPr>
          <w:delText>响应消息</w:delText>
        </w:r>
      </w:del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838"/>
        <w:gridCol w:w="1134"/>
        <w:gridCol w:w="2693"/>
        <w:gridCol w:w="2552"/>
      </w:tblGrid>
      <w:tr w:rsidR="008169A1" w:rsidDel="007578AA" w14:paraId="78ACF6BA" w14:textId="5A12E933" w:rsidTr="00683C14">
        <w:trPr>
          <w:cantSplit/>
          <w:tblHeader/>
          <w:del w:id="563" w:author="薛松" w:date="2020-05-29T15:48:00Z"/>
        </w:trPr>
        <w:tc>
          <w:tcPr>
            <w:tcW w:w="1838" w:type="dxa"/>
            <w:shd w:val="clear" w:color="auto" w:fill="F2F2F2" w:themeFill="background1" w:themeFillShade="F2"/>
          </w:tcPr>
          <w:p w14:paraId="0E122CD9" w14:textId="17003EC8" w:rsidR="008169A1" w:rsidDel="007578AA" w:rsidRDefault="008169A1" w:rsidP="00AC74F4">
            <w:pPr>
              <w:pStyle w:val="-4"/>
              <w:rPr>
                <w:del w:id="564" w:author="薛松" w:date="2020-05-29T15:48:00Z"/>
              </w:rPr>
            </w:pPr>
            <w:del w:id="565" w:author="薛松" w:date="2020-05-29T15:48:00Z">
              <w:r w:rsidDel="007578AA">
                <w:rPr>
                  <w:rFonts w:hint="eastAsia"/>
                </w:rPr>
                <w:delText>字段</w:delText>
              </w:r>
            </w:del>
          </w:p>
        </w:tc>
        <w:tc>
          <w:tcPr>
            <w:tcW w:w="1134" w:type="dxa"/>
            <w:shd w:val="clear" w:color="auto" w:fill="F2F2F2" w:themeFill="background1" w:themeFillShade="F2"/>
          </w:tcPr>
          <w:p w14:paraId="6A4F3953" w14:textId="4ECECB7D" w:rsidR="008169A1" w:rsidDel="007578AA" w:rsidRDefault="008169A1" w:rsidP="00AC74F4">
            <w:pPr>
              <w:pStyle w:val="-4"/>
              <w:rPr>
                <w:del w:id="566" w:author="薛松" w:date="2020-05-29T15:48:00Z"/>
              </w:rPr>
            </w:pPr>
            <w:del w:id="567" w:author="薛松" w:date="2020-05-29T15:48:00Z">
              <w:r w:rsidDel="007578AA">
                <w:rPr>
                  <w:rFonts w:hint="eastAsia"/>
                </w:rPr>
                <w:delText>字长</w:delText>
              </w:r>
            </w:del>
          </w:p>
        </w:tc>
        <w:tc>
          <w:tcPr>
            <w:tcW w:w="2693" w:type="dxa"/>
            <w:shd w:val="clear" w:color="auto" w:fill="F2F2F2" w:themeFill="background1" w:themeFillShade="F2"/>
          </w:tcPr>
          <w:p w14:paraId="7C5723B4" w14:textId="4D2B560C" w:rsidR="008169A1" w:rsidDel="007578AA" w:rsidRDefault="008169A1" w:rsidP="00AC74F4">
            <w:pPr>
              <w:pStyle w:val="-4"/>
              <w:rPr>
                <w:del w:id="568" w:author="薛松" w:date="2020-05-29T15:48:00Z"/>
              </w:rPr>
            </w:pPr>
            <w:del w:id="569" w:author="薛松" w:date="2020-05-29T15:48:00Z">
              <w:r w:rsidDel="007578AA">
                <w:rPr>
                  <w:rFonts w:hint="eastAsia"/>
                </w:rPr>
                <w:delText>取值</w:delText>
              </w:r>
              <w:r w:rsidDel="007578AA">
                <w:rPr>
                  <w:rFonts w:hint="eastAsia"/>
                </w:rPr>
                <w:delText>&amp;</w:delText>
              </w:r>
              <w:r w:rsidDel="007578AA">
                <w:rPr>
                  <w:rFonts w:hint="eastAsia"/>
                </w:rPr>
                <w:delText>范围</w:delText>
              </w:r>
            </w:del>
          </w:p>
        </w:tc>
        <w:tc>
          <w:tcPr>
            <w:tcW w:w="2552" w:type="dxa"/>
            <w:shd w:val="clear" w:color="auto" w:fill="F2F2F2" w:themeFill="background1" w:themeFillShade="F2"/>
          </w:tcPr>
          <w:p w14:paraId="3601A894" w14:textId="5CA8FD86" w:rsidR="008169A1" w:rsidDel="007578AA" w:rsidRDefault="008169A1" w:rsidP="00AC74F4">
            <w:pPr>
              <w:pStyle w:val="-4"/>
              <w:rPr>
                <w:del w:id="570" w:author="薛松" w:date="2020-05-29T15:48:00Z"/>
              </w:rPr>
            </w:pPr>
            <w:del w:id="571" w:author="薛松" w:date="2020-05-29T15:48:00Z">
              <w:r w:rsidDel="007578AA">
                <w:rPr>
                  <w:rFonts w:hint="eastAsia"/>
                </w:rPr>
                <w:delText>说明</w:delText>
              </w:r>
            </w:del>
          </w:p>
        </w:tc>
      </w:tr>
      <w:tr w:rsidR="00683C14" w:rsidRPr="00EF624B" w:rsidDel="007578AA" w14:paraId="455D2DF9" w14:textId="779D5F5A" w:rsidTr="00683C14">
        <w:trPr>
          <w:cantSplit/>
          <w:del w:id="572" w:author="薛松" w:date="2020-05-29T15:48:00Z"/>
        </w:trPr>
        <w:tc>
          <w:tcPr>
            <w:tcW w:w="1838" w:type="dxa"/>
          </w:tcPr>
          <w:p w14:paraId="1E8229EB" w14:textId="39E4490D" w:rsidR="00683C14" w:rsidRPr="00EF624B" w:rsidDel="007578AA" w:rsidRDefault="00683C14" w:rsidP="00894F84">
            <w:pPr>
              <w:rPr>
                <w:del w:id="573" w:author="薛松" w:date="2020-05-29T15:48:00Z"/>
              </w:rPr>
            </w:pPr>
            <w:del w:id="574" w:author="薛松" w:date="2020-05-29T15:48:00Z">
              <w:r w:rsidRPr="00EF624B" w:rsidDel="007578AA">
                <w:rPr>
                  <w:rFonts w:hint="eastAsia"/>
                </w:rPr>
                <w:delText>S</w:delText>
              </w:r>
              <w:r w:rsidRPr="00EF624B" w:rsidDel="007578AA">
                <w:delText>equenceId</w:delText>
              </w:r>
            </w:del>
          </w:p>
        </w:tc>
        <w:tc>
          <w:tcPr>
            <w:tcW w:w="1134" w:type="dxa"/>
          </w:tcPr>
          <w:p w14:paraId="028EE907" w14:textId="16BED50E" w:rsidR="00683C14" w:rsidRPr="00EF624B" w:rsidDel="007578AA" w:rsidRDefault="00683C14" w:rsidP="00894F84">
            <w:pPr>
              <w:rPr>
                <w:del w:id="575" w:author="薛松" w:date="2020-05-29T15:48:00Z"/>
              </w:rPr>
            </w:pPr>
            <w:del w:id="576" w:author="薛松" w:date="2020-05-29T15:48:00Z">
              <w:r w:rsidRPr="00EF624B" w:rsidDel="007578AA">
                <w:rPr>
                  <w:rFonts w:hint="eastAsia"/>
                </w:rPr>
                <w:delText>2</w:delText>
              </w:r>
            </w:del>
          </w:p>
        </w:tc>
        <w:tc>
          <w:tcPr>
            <w:tcW w:w="2693" w:type="dxa"/>
          </w:tcPr>
          <w:p w14:paraId="3F8E5E0D" w14:textId="320048B0" w:rsidR="00683C14" w:rsidRPr="00EF624B" w:rsidDel="007578AA" w:rsidRDefault="00683C14" w:rsidP="00894F84">
            <w:pPr>
              <w:rPr>
                <w:del w:id="577" w:author="薛松" w:date="2020-05-29T15:48:00Z"/>
              </w:rPr>
            </w:pPr>
          </w:p>
        </w:tc>
        <w:tc>
          <w:tcPr>
            <w:tcW w:w="2552" w:type="dxa"/>
          </w:tcPr>
          <w:p w14:paraId="53BAEE84" w14:textId="4FF1502B" w:rsidR="00683C14" w:rsidRPr="00EF624B" w:rsidDel="007578AA" w:rsidRDefault="00683C14" w:rsidP="00894F84">
            <w:pPr>
              <w:rPr>
                <w:del w:id="578" w:author="薛松" w:date="2020-05-29T15:48:00Z"/>
              </w:rPr>
            </w:pPr>
          </w:p>
        </w:tc>
      </w:tr>
      <w:tr w:rsidR="008169A1" w:rsidDel="007578AA" w14:paraId="5F3B6C3E" w14:textId="34A14A57" w:rsidTr="00683C14">
        <w:trPr>
          <w:cantSplit/>
          <w:del w:id="579" w:author="薛松" w:date="2020-05-29T15:48:00Z"/>
        </w:trPr>
        <w:tc>
          <w:tcPr>
            <w:tcW w:w="1838" w:type="dxa"/>
          </w:tcPr>
          <w:p w14:paraId="22B97224" w14:textId="5E3EFCFC" w:rsidR="008169A1" w:rsidDel="007578AA" w:rsidRDefault="008169A1" w:rsidP="00AC74F4">
            <w:pPr>
              <w:pStyle w:val="-3"/>
              <w:rPr>
                <w:del w:id="580" w:author="薛松" w:date="2020-05-29T15:48:00Z"/>
              </w:rPr>
            </w:pPr>
            <w:del w:id="581" w:author="薛松" w:date="2020-05-29T15:48:00Z">
              <w:r w:rsidDel="007578AA">
                <w:rPr>
                  <w:rFonts w:hint="eastAsia"/>
                </w:rPr>
                <w:delText>Dir</w:delText>
              </w:r>
            </w:del>
          </w:p>
        </w:tc>
        <w:tc>
          <w:tcPr>
            <w:tcW w:w="1134" w:type="dxa"/>
          </w:tcPr>
          <w:p w14:paraId="3F5C89E6" w14:textId="0693E6E1" w:rsidR="008169A1" w:rsidDel="007578AA" w:rsidRDefault="008169A1" w:rsidP="00AC74F4">
            <w:pPr>
              <w:pStyle w:val="-3"/>
              <w:rPr>
                <w:del w:id="582" w:author="薛松" w:date="2020-05-29T15:48:00Z"/>
              </w:rPr>
            </w:pPr>
            <w:del w:id="583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2693" w:type="dxa"/>
          </w:tcPr>
          <w:p w14:paraId="5C230695" w14:textId="5193DDBE" w:rsidR="008169A1" w:rsidDel="007578AA" w:rsidRDefault="008169A1" w:rsidP="00AC74F4">
            <w:pPr>
              <w:pStyle w:val="-3"/>
              <w:rPr>
                <w:del w:id="584" w:author="薛松" w:date="2020-05-29T15:48:00Z"/>
              </w:rPr>
            </w:pPr>
            <w:del w:id="585" w:author="薛松" w:date="2020-05-29T15:48:00Z">
              <w:r w:rsidDel="007578AA">
                <w:delText>0</w:delText>
              </w:r>
            </w:del>
          </w:p>
        </w:tc>
        <w:tc>
          <w:tcPr>
            <w:tcW w:w="2552" w:type="dxa"/>
          </w:tcPr>
          <w:p w14:paraId="46C06DA7" w14:textId="30AE9545" w:rsidR="008169A1" w:rsidDel="007578AA" w:rsidRDefault="008169A1" w:rsidP="00AC74F4">
            <w:pPr>
              <w:pStyle w:val="-3"/>
              <w:rPr>
                <w:del w:id="586" w:author="薛松" w:date="2020-05-29T15:48:00Z"/>
              </w:rPr>
            </w:pPr>
          </w:p>
        </w:tc>
      </w:tr>
      <w:tr w:rsidR="008169A1" w:rsidDel="007578AA" w14:paraId="3E5187CA" w14:textId="4ED017FC" w:rsidTr="00683C14">
        <w:trPr>
          <w:cantSplit/>
          <w:del w:id="587" w:author="薛松" w:date="2020-05-29T15:48:00Z"/>
        </w:trPr>
        <w:tc>
          <w:tcPr>
            <w:tcW w:w="1838" w:type="dxa"/>
          </w:tcPr>
          <w:p w14:paraId="05B478CB" w14:textId="64465D12" w:rsidR="008169A1" w:rsidDel="007578AA" w:rsidRDefault="008169A1" w:rsidP="00AC74F4">
            <w:pPr>
              <w:pStyle w:val="-3"/>
              <w:rPr>
                <w:del w:id="588" w:author="薛松" w:date="2020-05-29T15:48:00Z"/>
              </w:rPr>
            </w:pPr>
            <w:del w:id="589" w:author="薛松" w:date="2020-05-29T15:48:00Z">
              <w:r w:rsidDel="007578AA">
                <w:rPr>
                  <w:rFonts w:hint="eastAsia"/>
                </w:rPr>
                <w:delText>Cmd</w:delText>
              </w:r>
            </w:del>
          </w:p>
        </w:tc>
        <w:tc>
          <w:tcPr>
            <w:tcW w:w="1134" w:type="dxa"/>
          </w:tcPr>
          <w:p w14:paraId="778AB74B" w14:textId="53878CD6" w:rsidR="008169A1" w:rsidDel="007578AA" w:rsidRDefault="008169A1" w:rsidP="00AC74F4">
            <w:pPr>
              <w:pStyle w:val="-3"/>
              <w:rPr>
                <w:del w:id="590" w:author="薛松" w:date="2020-05-29T15:48:00Z"/>
              </w:rPr>
            </w:pPr>
            <w:del w:id="591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2693" w:type="dxa"/>
          </w:tcPr>
          <w:p w14:paraId="1FA6B740" w14:textId="1232C363" w:rsidR="008169A1" w:rsidDel="007578AA" w:rsidRDefault="008169A1" w:rsidP="00AC74F4">
            <w:pPr>
              <w:pStyle w:val="-3"/>
              <w:rPr>
                <w:del w:id="592" w:author="薛松" w:date="2020-05-29T15:48:00Z"/>
              </w:rPr>
            </w:pPr>
          </w:p>
        </w:tc>
        <w:tc>
          <w:tcPr>
            <w:tcW w:w="2552" w:type="dxa"/>
          </w:tcPr>
          <w:p w14:paraId="59D0E798" w14:textId="407E780B" w:rsidR="008169A1" w:rsidDel="007578AA" w:rsidRDefault="008169A1" w:rsidP="00AC74F4">
            <w:pPr>
              <w:pStyle w:val="-3"/>
              <w:rPr>
                <w:del w:id="593" w:author="薛松" w:date="2020-05-29T15:48:00Z"/>
              </w:rPr>
            </w:pPr>
          </w:p>
        </w:tc>
      </w:tr>
      <w:tr w:rsidR="008169A1" w:rsidDel="007578AA" w14:paraId="03085763" w14:textId="1F8CCBBE" w:rsidTr="00683C14">
        <w:trPr>
          <w:cantSplit/>
          <w:del w:id="594" w:author="薛松" w:date="2020-05-29T15:48:00Z"/>
        </w:trPr>
        <w:tc>
          <w:tcPr>
            <w:tcW w:w="1838" w:type="dxa"/>
          </w:tcPr>
          <w:p w14:paraId="58D3147E" w14:textId="26D78330" w:rsidR="008169A1" w:rsidDel="007578AA" w:rsidRDefault="008169A1" w:rsidP="00AC74F4">
            <w:pPr>
              <w:pStyle w:val="-3"/>
              <w:rPr>
                <w:del w:id="595" w:author="薛松" w:date="2020-05-29T15:48:00Z"/>
              </w:rPr>
            </w:pPr>
            <w:del w:id="596" w:author="薛松" w:date="2020-05-29T15:48:00Z">
              <w:r w:rsidDel="007578AA">
                <w:rPr>
                  <w:rFonts w:hint="eastAsia"/>
                </w:rPr>
                <w:delText>S</w:delText>
              </w:r>
              <w:r w:rsidDel="007578AA">
                <w:delText>tatus</w:delText>
              </w:r>
            </w:del>
          </w:p>
        </w:tc>
        <w:tc>
          <w:tcPr>
            <w:tcW w:w="1134" w:type="dxa"/>
          </w:tcPr>
          <w:p w14:paraId="34C603E2" w14:textId="3FC3B3EF" w:rsidR="008169A1" w:rsidDel="007578AA" w:rsidRDefault="008169A1" w:rsidP="00AC74F4">
            <w:pPr>
              <w:pStyle w:val="-3"/>
              <w:rPr>
                <w:del w:id="597" w:author="薛松" w:date="2020-05-29T15:48:00Z"/>
              </w:rPr>
            </w:pPr>
            <w:del w:id="598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2693" w:type="dxa"/>
          </w:tcPr>
          <w:p w14:paraId="2B8FD456" w14:textId="77261D9A" w:rsidR="008169A1" w:rsidDel="007578AA" w:rsidRDefault="008169A1" w:rsidP="00AC74F4">
            <w:pPr>
              <w:pStyle w:val="-3"/>
              <w:rPr>
                <w:del w:id="599" w:author="薛松" w:date="2020-05-29T15:48:00Z"/>
              </w:rPr>
            </w:pPr>
            <w:del w:id="600" w:author="薛松" w:date="2020-05-29T15:48:00Z">
              <w:r w:rsidDel="007578AA">
                <w:rPr>
                  <w:rFonts w:hint="eastAsia"/>
                </w:rPr>
                <w:delText>0</w:delText>
              </w:r>
              <w:r w:rsidDel="007578AA">
                <w:delText>-3</w:delText>
              </w:r>
            </w:del>
          </w:p>
        </w:tc>
        <w:tc>
          <w:tcPr>
            <w:tcW w:w="2552" w:type="dxa"/>
          </w:tcPr>
          <w:p w14:paraId="47D1BBE9" w14:textId="645CE9EA" w:rsidR="008169A1" w:rsidDel="007578AA" w:rsidRDefault="008169A1" w:rsidP="00AC74F4">
            <w:pPr>
              <w:pStyle w:val="-3"/>
              <w:rPr>
                <w:del w:id="601" w:author="薛松" w:date="2020-05-29T15:48:00Z"/>
              </w:rPr>
            </w:pPr>
            <w:del w:id="602" w:author="薛松" w:date="2020-05-29T15:48:00Z">
              <w:r w:rsidDel="007578AA">
                <w:rPr>
                  <w:rFonts w:hint="eastAsia"/>
                </w:rPr>
                <w:delText>0</w:delText>
              </w:r>
              <w:r w:rsidDel="007578AA">
                <w:delText xml:space="preserve">: SUCCESS </w:delText>
              </w:r>
            </w:del>
          </w:p>
          <w:p w14:paraId="5422BD39" w14:textId="7CD73339" w:rsidR="008169A1" w:rsidRPr="00B7514B" w:rsidDel="007578AA" w:rsidRDefault="008169A1" w:rsidP="00AC74F4">
            <w:pPr>
              <w:pStyle w:val="-3"/>
              <w:rPr>
                <w:del w:id="603" w:author="薛松" w:date="2020-05-29T15:48:00Z"/>
                <w:rStyle w:val="af4"/>
              </w:rPr>
            </w:pPr>
            <w:del w:id="604" w:author="薛松" w:date="2020-05-29T15:48:00Z">
              <w:r w:rsidRPr="00B7514B" w:rsidDel="007578AA">
                <w:rPr>
                  <w:rStyle w:val="af4"/>
                  <w:rFonts w:hint="eastAsia"/>
                </w:rPr>
                <w:delText>1</w:delText>
              </w:r>
              <w:r w:rsidRPr="00B7514B" w:rsidDel="007578AA">
                <w:rPr>
                  <w:rStyle w:val="af4"/>
                </w:rPr>
                <w:delText>: FAIL</w:delText>
              </w:r>
            </w:del>
          </w:p>
          <w:p w14:paraId="53C21CE8" w14:textId="6506FC59" w:rsidR="008169A1" w:rsidRPr="00B7514B" w:rsidDel="007578AA" w:rsidRDefault="008169A1" w:rsidP="00AC74F4">
            <w:pPr>
              <w:pStyle w:val="-3"/>
              <w:rPr>
                <w:del w:id="605" w:author="薛松" w:date="2020-05-29T15:48:00Z"/>
                <w:rStyle w:val="af4"/>
              </w:rPr>
            </w:pPr>
            <w:del w:id="606" w:author="薛松" w:date="2020-05-29T15:48:00Z">
              <w:r w:rsidRPr="00B7514B" w:rsidDel="007578AA">
                <w:rPr>
                  <w:rStyle w:val="af4"/>
                  <w:rFonts w:hint="eastAsia"/>
                </w:rPr>
                <w:delText>2</w:delText>
              </w:r>
              <w:r w:rsidRPr="00B7514B" w:rsidDel="007578AA">
                <w:rPr>
                  <w:rStyle w:val="af4"/>
                </w:rPr>
                <w:delText>: RECEVED</w:delText>
              </w:r>
            </w:del>
          </w:p>
          <w:p w14:paraId="58DBCB05" w14:textId="55A7C065" w:rsidR="008169A1" w:rsidDel="007578AA" w:rsidRDefault="008169A1" w:rsidP="00AC74F4">
            <w:pPr>
              <w:pStyle w:val="-3"/>
              <w:rPr>
                <w:del w:id="607" w:author="薛松" w:date="2020-05-29T15:48:00Z"/>
              </w:rPr>
            </w:pPr>
            <w:del w:id="608" w:author="薛松" w:date="2020-05-29T15:48:00Z">
              <w:r w:rsidRPr="00B7514B" w:rsidDel="007578AA">
                <w:rPr>
                  <w:rStyle w:val="af4"/>
                  <w:rFonts w:hint="eastAsia"/>
                </w:rPr>
                <w:delText>3</w:delText>
              </w:r>
              <w:r w:rsidRPr="00B7514B" w:rsidDel="007578AA">
                <w:rPr>
                  <w:rStyle w:val="af4"/>
                </w:rPr>
                <w:delText>: BUSY</w:delText>
              </w:r>
            </w:del>
          </w:p>
        </w:tc>
      </w:tr>
      <w:tr w:rsidR="008169A1" w:rsidDel="007578AA" w14:paraId="15513D53" w14:textId="08508CD2" w:rsidTr="00683C14">
        <w:trPr>
          <w:cantSplit/>
          <w:del w:id="609" w:author="薛松" w:date="2020-05-29T15:48:00Z"/>
        </w:trPr>
        <w:tc>
          <w:tcPr>
            <w:tcW w:w="1838" w:type="dxa"/>
          </w:tcPr>
          <w:p w14:paraId="720D18E6" w14:textId="48D2C36B" w:rsidR="008169A1" w:rsidDel="007578AA" w:rsidRDefault="008169A1" w:rsidP="00AC74F4">
            <w:pPr>
              <w:pStyle w:val="-3"/>
              <w:rPr>
                <w:del w:id="610" w:author="薛松" w:date="2020-05-29T15:48:00Z"/>
              </w:rPr>
            </w:pPr>
            <w:del w:id="611" w:author="薛松" w:date="2020-05-29T15:48:00Z">
              <w:r w:rsidDel="007578AA">
                <w:rPr>
                  <w:rFonts w:hint="eastAsia"/>
                </w:rPr>
                <w:delText>T</w:delText>
              </w:r>
              <w:r w:rsidDel="007578AA">
                <w:delText xml:space="preserve">LV Tag </w:delText>
              </w:r>
            </w:del>
          </w:p>
        </w:tc>
        <w:tc>
          <w:tcPr>
            <w:tcW w:w="1134" w:type="dxa"/>
          </w:tcPr>
          <w:p w14:paraId="7B8128A3" w14:textId="02A16CEC" w:rsidR="008169A1" w:rsidDel="007578AA" w:rsidRDefault="008169A1" w:rsidP="00AC74F4">
            <w:pPr>
              <w:pStyle w:val="-3"/>
              <w:rPr>
                <w:del w:id="612" w:author="薛松" w:date="2020-05-29T15:48:00Z"/>
              </w:rPr>
            </w:pPr>
            <w:del w:id="613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2693" w:type="dxa"/>
          </w:tcPr>
          <w:p w14:paraId="2500FA84" w14:textId="599265E8" w:rsidR="008169A1" w:rsidDel="007578AA" w:rsidRDefault="008169A1" w:rsidP="00AC74F4">
            <w:pPr>
              <w:pStyle w:val="-3"/>
              <w:rPr>
                <w:del w:id="614" w:author="薛松" w:date="2020-05-29T15:48:00Z"/>
              </w:rPr>
            </w:pPr>
            <w:del w:id="615" w:author="薛松" w:date="2020-05-29T15:48:00Z">
              <w:r w:rsidDel="007578AA">
                <w:rPr>
                  <w:rFonts w:hint="eastAsia"/>
                </w:rPr>
                <w:delText>0</w:delText>
              </w:r>
              <w:r w:rsidDel="007578AA">
                <w:delText>x01</w:delText>
              </w:r>
            </w:del>
          </w:p>
        </w:tc>
        <w:tc>
          <w:tcPr>
            <w:tcW w:w="2552" w:type="dxa"/>
          </w:tcPr>
          <w:p w14:paraId="319752D3" w14:textId="537345FB" w:rsidR="008169A1" w:rsidDel="007578AA" w:rsidRDefault="008169A1" w:rsidP="00AC74F4">
            <w:pPr>
              <w:pStyle w:val="-3"/>
              <w:rPr>
                <w:del w:id="616" w:author="薛松" w:date="2020-05-29T15:48:00Z"/>
              </w:rPr>
            </w:pPr>
            <w:del w:id="617" w:author="薛松" w:date="2020-05-29T15:48:00Z">
              <w:r w:rsidDel="007578AA">
                <w:rPr>
                  <w:rFonts w:hint="eastAsia"/>
                </w:rPr>
                <w:delText>片盒信息</w:delText>
              </w:r>
            </w:del>
          </w:p>
        </w:tc>
      </w:tr>
      <w:tr w:rsidR="008169A1" w:rsidDel="007578AA" w14:paraId="727F031B" w14:textId="36C4D342" w:rsidTr="00683C14">
        <w:trPr>
          <w:cantSplit/>
          <w:del w:id="618" w:author="薛松" w:date="2020-05-29T15:48:00Z"/>
        </w:trPr>
        <w:tc>
          <w:tcPr>
            <w:tcW w:w="1838" w:type="dxa"/>
          </w:tcPr>
          <w:p w14:paraId="68AA565E" w14:textId="220AA0B2" w:rsidR="008169A1" w:rsidDel="007578AA" w:rsidRDefault="008169A1" w:rsidP="00AC74F4">
            <w:pPr>
              <w:pStyle w:val="-3"/>
              <w:rPr>
                <w:del w:id="619" w:author="薛松" w:date="2020-05-29T15:48:00Z"/>
              </w:rPr>
            </w:pPr>
            <w:del w:id="620" w:author="薛松" w:date="2020-05-29T15:48:00Z">
              <w:r w:rsidDel="007578AA">
                <w:rPr>
                  <w:rFonts w:hint="eastAsia"/>
                </w:rPr>
                <w:delText>T</w:delText>
              </w:r>
              <w:r w:rsidDel="007578AA">
                <w:delText>LV Length</w:delText>
              </w:r>
            </w:del>
          </w:p>
        </w:tc>
        <w:tc>
          <w:tcPr>
            <w:tcW w:w="1134" w:type="dxa"/>
          </w:tcPr>
          <w:p w14:paraId="69C03D58" w14:textId="47730492" w:rsidR="008169A1" w:rsidDel="007578AA" w:rsidRDefault="008169A1" w:rsidP="00AC74F4">
            <w:pPr>
              <w:pStyle w:val="-3"/>
              <w:rPr>
                <w:del w:id="621" w:author="薛松" w:date="2020-05-29T15:48:00Z"/>
              </w:rPr>
            </w:pPr>
            <w:del w:id="622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2693" w:type="dxa"/>
          </w:tcPr>
          <w:p w14:paraId="0EFE5A13" w14:textId="22833AB8" w:rsidR="008169A1" w:rsidDel="007578AA" w:rsidRDefault="008169A1" w:rsidP="00AC74F4">
            <w:pPr>
              <w:pStyle w:val="-3"/>
              <w:rPr>
                <w:del w:id="623" w:author="薛松" w:date="2020-05-29T15:48:00Z"/>
              </w:rPr>
            </w:pPr>
          </w:p>
        </w:tc>
        <w:tc>
          <w:tcPr>
            <w:tcW w:w="2552" w:type="dxa"/>
          </w:tcPr>
          <w:p w14:paraId="4ED23D1B" w14:textId="1F706AFB" w:rsidR="008169A1" w:rsidDel="007578AA" w:rsidRDefault="008169A1" w:rsidP="00AC74F4">
            <w:pPr>
              <w:pStyle w:val="-3"/>
              <w:rPr>
                <w:del w:id="624" w:author="薛松" w:date="2020-05-29T15:48:00Z"/>
              </w:rPr>
            </w:pPr>
          </w:p>
        </w:tc>
      </w:tr>
      <w:tr w:rsidR="008169A1" w:rsidDel="007578AA" w14:paraId="390E2D18" w14:textId="037556E5" w:rsidTr="00683C14">
        <w:trPr>
          <w:cantSplit/>
          <w:del w:id="625" w:author="薛松" w:date="2020-05-29T15:48:00Z"/>
        </w:trPr>
        <w:tc>
          <w:tcPr>
            <w:tcW w:w="1838" w:type="dxa"/>
          </w:tcPr>
          <w:p w14:paraId="0DA71BE5" w14:textId="5446E286" w:rsidR="008169A1" w:rsidDel="007578AA" w:rsidRDefault="008169A1" w:rsidP="00AC74F4">
            <w:pPr>
              <w:pStyle w:val="-3"/>
              <w:rPr>
                <w:del w:id="626" w:author="薛松" w:date="2020-05-29T15:48:00Z"/>
              </w:rPr>
            </w:pPr>
            <w:del w:id="627" w:author="薛松" w:date="2020-05-29T15:48:00Z">
              <w:r w:rsidDel="007578AA">
                <w:rPr>
                  <w:rFonts w:hint="eastAsia"/>
                </w:rPr>
                <w:delText>&gt;C</w:delText>
              </w:r>
              <w:r w:rsidDel="007578AA">
                <w:delText>ab Num</w:delText>
              </w:r>
            </w:del>
          </w:p>
        </w:tc>
        <w:tc>
          <w:tcPr>
            <w:tcW w:w="1134" w:type="dxa"/>
          </w:tcPr>
          <w:p w14:paraId="5EE5E80C" w14:textId="77572EB6" w:rsidR="008169A1" w:rsidDel="007578AA" w:rsidRDefault="008169A1" w:rsidP="00AC74F4">
            <w:pPr>
              <w:pStyle w:val="-3"/>
              <w:rPr>
                <w:del w:id="628" w:author="薛松" w:date="2020-05-29T15:48:00Z"/>
              </w:rPr>
            </w:pPr>
            <w:del w:id="629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2693" w:type="dxa"/>
          </w:tcPr>
          <w:p w14:paraId="3503F59E" w14:textId="66A7EBFC" w:rsidR="008169A1" w:rsidDel="007578AA" w:rsidRDefault="008169A1" w:rsidP="00AC74F4">
            <w:pPr>
              <w:pStyle w:val="-3"/>
              <w:rPr>
                <w:del w:id="630" w:author="薛松" w:date="2020-05-29T15:48:00Z"/>
              </w:rPr>
            </w:pPr>
          </w:p>
        </w:tc>
        <w:tc>
          <w:tcPr>
            <w:tcW w:w="2552" w:type="dxa"/>
          </w:tcPr>
          <w:p w14:paraId="73F27F65" w14:textId="683CE6F6" w:rsidR="008169A1" w:rsidDel="007578AA" w:rsidRDefault="008169A1" w:rsidP="00AC74F4">
            <w:pPr>
              <w:pStyle w:val="-3"/>
              <w:rPr>
                <w:del w:id="631" w:author="薛松" w:date="2020-05-29T15:48:00Z"/>
              </w:rPr>
            </w:pPr>
            <w:del w:id="632" w:author="薛松" w:date="2020-05-29T15:48:00Z">
              <w:r w:rsidDel="007578AA">
                <w:rPr>
                  <w:rFonts w:hint="eastAsia"/>
                </w:rPr>
                <w:delText>片盒个数</w:delText>
              </w:r>
            </w:del>
          </w:p>
        </w:tc>
      </w:tr>
      <w:tr w:rsidR="008169A1" w:rsidDel="007578AA" w14:paraId="11E127C3" w14:textId="310201EB" w:rsidTr="00683C14">
        <w:trPr>
          <w:cantSplit/>
          <w:del w:id="633" w:author="薛松" w:date="2020-05-29T15:48:00Z"/>
        </w:trPr>
        <w:tc>
          <w:tcPr>
            <w:tcW w:w="1838" w:type="dxa"/>
          </w:tcPr>
          <w:p w14:paraId="6FE4BEAB" w14:textId="1691ED7E" w:rsidR="008169A1" w:rsidDel="007578AA" w:rsidRDefault="008169A1" w:rsidP="00AC74F4">
            <w:pPr>
              <w:pStyle w:val="-3"/>
              <w:rPr>
                <w:del w:id="634" w:author="薛松" w:date="2020-05-29T15:48:00Z"/>
              </w:rPr>
            </w:pPr>
            <w:del w:id="635" w:author="薛松" w:date="2020-05-29T15:48:00Z">
              <w:r w:rsidDel="007578AA">
                <w:rPr>
                  <w:rFonts w:hint="eastAsia"/>
                </w:rPr>
                <w:delText>&gt;</w:delText>
              </w:r>
              <w:r w:rsidDel="007578AA">
                <w:delText xml:space="preserve"> Frame Num</w:delText>
              </w:r>
            </w:del>
          </w:p>
        </w:tc>
        <w:tc>
          <w:tcPr>
            <w:tcW w:w="1134" w:type="dxa"/>
          </w:tcPr>
          <w:p w14:paraId="357394DE" w14:textId="6D0BA0FD" w:rsidR="008169A1" w:rsidDel="007578AA" w:rsidRDefault="008169A1" w:rsidP="00AC74F4">
            <w:pPr>
              <w:pStyle w:val="-3"/>
              <w:rPr>
                <w:del w:id="636" w:author="薛松" w:date="2020-05-29T15:48:00Z"/>
              </w:rPr>
            </w:pPr>
            <w:del w:id="637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2693" w:type="dxa"/>
          </w:tcPr>
          <w:p w14:paraId="2E22CE1C" w14:textId="722BFF05" w:rsidR="008169A1" w:rsidDel="007578AA" w:rsidRDefault="008169A1" w:rsidP="00AC74F4">
            <w:pPr>
              <w:pStyle w:val="-3"/>
              <w:rPr>
                <w:del w:id="638" w:author="薛松" w:date="2020-05-29T15:48:00Z"/>
              </w:rPr>
            </w:pPr>
          </w:p>
        </w:tc>
        <w:tc>
          <w:tcPr>
            <w:tcW w:w="2552" w:type="dxa"/>
          </w:tcPr>
          <w:p w14:paraId="0849CA43" w14:textId="59D08EC5" w:rsidR="008169A1" w:rsidDel="007578AA" w:rsidRDefault="008169A1" w:rsidP="00AC74F4">
            <w:pPr>
              <w:pStyle w:val="-3"/>
              <w:rPr>
                <w:del w:id="639" w:author="薛松" w:date="2020-05-29T15:48:00Z"/>
              </w:rPr>
            </w:pPr>
            <w:del w:id="640" w:author="薛松" w:date="2020-05-29T15:48:00Z">
              <w:r w:rsidDel="007578AA">
                <w:rPr>
                  <w:rFonts w:hint="eastAsia"/>
                </w:rPr>
                <w:delText>每个片盒内片槽个数</w:delText>
              </w:r>
            </w:del>
          </w:p>
        </w:tc>
      </w:tr>
      <w:tr w:rsidR="008169A1" w:rsidDel="007578AA" w14:paraId="698999A6" w14:textId="6BA34BD9" w:rsidTr="00683C14">
        <w:trPr>
          <w:cantSplit/>
          <w:del w:id="641" w:author="薛松" w:date="2020-05-29T15:48:00Z"/>
        </w:trPr>
        <w:tc>
          <w:tcPr>
            <w:tcW w:w="1838" w:type="dxa"/>
          </w:tcPr>
          <w:p w14:paraId="05BF18E5" w14:textId="1E70987F" w:rsidR="008169A1" w:rsidDel="007578AA" w:rsidRDefault="008169A1" w:rsidP="00AC74F4">
            <w:pPr>
              <w:pStyle w:val="-3"/>
              <w:rPr>
                <w:del w:id="642" w:author="薛松" w:date="2020-05-29T15:48:00Z"/>
              </w:rPr>
            </w:pPr>
            <w:del w:id="643" w:author="薛松" w:date="2020-05-29T15:48:00Z">
              <w:r w:rsidDel="007578AA">
                <w:rPr>
                  <w:rFonts w:hint="eastAsia"/>
                </w:rPr>
                <w:delText>&gt;</w:delText>
              </w:r>
              <w:r w:rsidDel="007578AA">
                <w:delText xml:space="preserve"> Slot Num</w:delText>
              </w:r>
            </w:del>
          </w:p>
        </w:tc>
        <w:tc>
          <w:tcPr>
            <w:tcW w:w="1134" w:type="dxa"/>
          </w:tcPr>
          <w:p w14:paraId="0F2AAD63" w14:textId="1BCA2BAA" w:rsidR="008169A1" w:rsidDel="007578AA" w:rsidRDefault="008169A1" w:rsidP="00AC74F4">
            <w:pPr>
              <w:pStyle w:val="-3"/>
              <w:rPr>
                <w:del w:id="644" w:author="薛松" w:date="2020-05-29T15:48:00Z"/>
              </w:rPr>
            </w:pPr>
            <w:del w:id="645" w:author="薛松" w:date="2020-05-29T15:48:00Z">
              <w:r w:rsidDel="007578AA">
                <w:rPr>
                  <w:rFonts w:hint="eastAsia"/>
                </w:rPr>
                <w:delText>1</w:delText>
              </w:r>
            </w:del>
          </w:p>
        </w:tc>
        <w:tc>
          <w:tcPr>
            <w:tcW w:w="2693" w:type="dxa"/>
          </w:tcPr>
          <w:p w14:paraId="734A582C" w14:textId="35F9D932" w:rsidR="008169A1" w:rsidDel="007578AA" w:rsidRDefault="008169A1" w:rsidP="00AC74F4">
            <w:pPr>
              <w:pStyle w:val="-3"/>
              <w:rPr>
                <w:del w:id="646" w:author="薛松" w:date="2020-05-29T15:48:00Z"/>
              </w:rPr>
            </w:pPr>
          </w:p>
        </w:tc>
        <w:tc>
          <w:tcPr>
            <w:tcW w:w="2552" w:type="dxa"/>
          </w:tcPr>
          <w:p w14:paraId="06258C72" w14:textId="3517C312" w:rsidR="008169A1" w:rsidDel="007578AA" w:rsidRDefault="008169A1" w:rsidP="00AC74F4">
            <w:pPr>
              <w:pStyle w:val="-3"/>
              <w:rPr>
                <w:del w:id="647" w:author="薛松" w:date="2020-05-29T15:48:00Z"/>
              </w:rPr>
            </w:pPr>
            <w:del w:id="648" w:author="薛松" w:date="2020-05-29T15:48:00Z">
              <w:r w:rsidDel="007578AA">
                <w:rPr>
                  <w:rFonts w:hint="eastAsia"/>
                </w:rPr>
                <w:delText>每个片槽内玻片个数</w:delText>
              </w:r>
            </w:del>
          </w:p>
        </w:tc>
      </w:tr>
    </w:tbl>
    <w:p w14:paraId="5ED863E6" w14:textId="72A1BA84" w:rsidR="007F0BCC" w:rsidDel="007578AA" w:rsidRDefault="007F0BCC" w:rsidP="00DE058E">
      <w:pPr>
        <w:pStyle w:val="-22"/>
        <w:rPr>
          <w:del w:id="649" w:author="薛松" w:date="2020-05-29T15:48:00Z"/>
        </w:rPr>
      </w:pPr>
    </w:p>
    <w:p w14:paraId="2E7D4C4B" w14:textId="77777777" w:rsidR="008169A1" w:rsidRDefault="008169A1" w:rsidP="00DE058E">
      <w:pPr>
        <w:pStyle w:val="-22"/>
      </w:pPr>
    </w:p>
    <w:p w14:paraId="17E495A4" w14:textId="5B46C8BF" w:rsidR="008169A1" w:rsidRDefault="009B145D" w:rsidP="00DE058E">
      <w:pPr>
        <w:pStyle w:val="-22"/>
      </w:pPr>
      <w:r>
        <w:rPr>
          <w:rFonts w:hint="eastAsia"/>
        </w:rPr>
        <w:t>1</w:t>
      </w:r>
    </w:p>
    <w:p w14:paraId="374D777D" w14:textId="213FA090" w:rsidR="007F0BCC" w:rsidDel="004E7DCC" w:rsidRDefault="007F0BCC" w:rsidP="007F0BCC">
      <w:pPr>
        <w:pStyle w:val="1"/>
        <w:rPr>
          <w:del w:id="650" w:author="薛松" w:date="2020-05-29T15:49:00Z"/>
        </w:rPr>
      </w:pPr>
      <w:del w:id="651" w:author="薛松" w:date="2020-05-29T15:49:00Z">
        <w:r w:rsidDel="004E7DCC">
          <w:rPr>
            <w:rFonts w:hint="eastAsia"/>
          </w:rPr>
          <w:delText>增加送片机参数配置命令</w:delText>
        </w:r>
      </w:del>
    </w:p>
    <w:p w14:paraId="31EDD81E" w14:textId="4E5FA7B6" w:rsidR="007F0BCC" w:rsidDel="004E7DCC" w:rsidRDefault="00983CF3" w:rsidP="007F0BCC">
      <w:pPr>
        <w:pStyle w:val="-22"/>
        <w:rPr>
          <w:del w:id="652" w:author="薛松" w:date="2020-05-29T15:49:00Z"/>
        </w:rPr>
      </w:pPr>
      <w:del w:id="653" w:author="薛松" w:date="2020-05-29T15:49:00Z">
        <w:r w:rsidDel="004E7DCC">
          <w:rPr>
            <w:rFonts w:hint="eastAsia"/>
          </w:rPr>
          <w:delText>主控配置送片机的参数。</w:delText>
        </w:r>
        <w:r w:rsidR="00926C16" w:rsidDel="004E7DCC">
          <w:rPr>
            <w:rFonts w:hint="eastAsia"/>
          </w:rPr>
          <w:delText>待定</w:delText>
        </w:r>
      </w:del>
    </w:p>
    <w:p w14:paraId="0C88CB59" w14:textId="77777777" w:rsidR="00926C16" w:rsidRDefault="00926C16" w:rsidP="007F0BCC">
      <w:pPr>
        <w:pStyle w:val="-22"/>
      </w:pPr>
    </w:p>
    <w:p w14:paraId="76EDBDA4" w14:textId="77777777" w:rsidR="00B80523" w:rsidRPr="00E43DA7" w:rsidRDefault="00B80523" w:rsidP="00B80523">
      <w:pPr>
        <w:pStyle w:val="1"/>
        <w:rPr>
          <w:highlight w:val="yellow"/>
        </w:rPr>
      </w:pPr>
      <w:commentRangeStart w:id="654"/>
      <w:r w:rsidRPr="00E43DA7">
        <w:rPr>
          <w:rFonts w:hint="eastAsia"/>
          <w:highlight w:val="yellow"/>
        </w:rPr>
        <w:t>增加一个坐标校准的功能模</w:t>
      </w:r>
      <w:r w:rsidR="00E43DA7" w:rsidRPr="00E43DA7">
        <w:rPr>
          <w:rFonts w:hint="eastAsia"/>
          <w:highlight w:val="yellow"/>
        </w:rPr>
        <w:t>式</w:t>
      </w:r>
      <w:r w:rsidRPr="00E43DA7">
        <w:rPr>
          <w:rFonts w:hint="eastAsia"/>
          <w:highlight w:val="yellow"/>
        </w:rPr>
        <w:t>或者小程序</w:t>
      </w:r>
      <w:commentRangeEnd w:id="654"/>
      <w:r w:rsidR="00F06082">
        <w:rPr>
          <w:rStyle w:val="af5"/>
          <w:rFonts w:asciiTheme="minorHAnsi" w:eastAsiaTheme="minorEastAsia" w:hAnsiTheme="minorHAnsi"/>
          <w:b w:val="0"/>
          <w:bCs w:val="0"/>
          <w:kern w:val="2"/>
        </w:rPr>
        <w:commentReference w:id="654"/>
      </w:r>
    </w:p>
    <w:p w14:paraId="19913225" w14:textId="77777777" w:rsidR="00E43DA7" w:rsidRPr="00E43DA7" w:rsidRDefault="00B80523" w:rsidP="006A016B">
      <w:pPr>
        <w:pStyle w:val="-22"/>
        <w:rPr>
          <w:highlight w:val="yellow"/>
        </w:rPr>
      </w:pPr>
      <w:r w:rsidRPr="00E43DA7">
        <w:rPr>
          <w:rFonts w:hint="eastAsia"/>
          <w:highlight w:val="yellow"/>
        </w:rPr>
        <w:t>是在机器</w:t>
      </w:r>
      <w:r w:rsidR="00E43DA7" w:rsidRPr="00E43DA7">
        <w:rPr>
          <w:rFonts w:hint="eastAsia"/>
          <w:highlight w:val="yellow"/>
        </w:rPr>
        <w:t>出厂和定期维护</w:t>
      </w:r>
      <w:r w:rsidRPr="00E43DA7">
        <w:rPr>
          <w:rFonts w:hint="eastAsia"/>
          <w:highlight w:val="yellow"/>
        </w:rPr>
        <w:t>过程中要用到</w:t>
      </w:r>
      <w:r w:rsidR="00E43DA7" w:rsidRPr="00E43DA7">
        <w:rPr>
          <w:rFonts w:hint="eastAsia"/>
          <w:highlight w:val="yellow"/>
        </w:rPr>
        <w:t>坐标校准的功能</w:t>
      </w:r>
      <w:r w:rsidRPr="00E43DA7">
        <w:rPr>
          <w:rFonts w:hint="eastAsia"/>
          <w:highlight w:val="yellow"/>
        </w:rPr>
        <w:t>，希望结合激光头检测的功能，增加一个坐标校准的功能模块或者小程序，用于自动读取或计算主要的座标参数，（是否可以生成配置文件，不用改代码</w:t>
      </w:r>
      <w:r w:rsidR="00E43DA7" w:rsidRPr="00E43DA7">
        <w:rPr>
          <w:rFonts w:hint="eastAsia"/>
          <w:highlight w:val="yellow"/>
        </w:rPr>
        <w:t>？</w:t>
      </w:r>
      <w:r w:rsidRPr="00E43DA7">
        <w:rPr>
          <w:rFonts w:hint="eastAsia"/>
          <w:highlight w:val="yellow"/>
        </w:rPr>
        <w:t>）。</w:t>
      </w:r>
    </w:p>
    <w:p w14:paraId="723D68C4" w14:textId="77777777" w:rsidR="00E43DA7" w:rsidRPr="00E43DA7" w:rsidRDefault="00E43DA7" w:rsidP="006A016B">
      <w:pPr>
        <w:pStyle w:val="-22"/>
        <w:rPr>
          <w:highlight w:val="yellow"/>
        </w:rPr>
      </w:pPr>
      <w:r w:rsidRPr="00E43DA7">
        <w:rPr>
          <w:rFonts w:hint="eastAsia"/>
          <w:highlight w:val="yellow"/>
        </w:rPr>
        <w:t>如果实现起来有困难，可以改成提供一个手动模式的小程序，可以输入X、Y、Z座标，夹头开闭、激光器开闭的控制这几项指令，用于快速的调试设备和找出故障。</w:t>
      </w:r>
    </w:p>
    <w:p w14:paraId="38E9114D" w14:textId="77777777" w:rsidR="008B2908" w:rsidRDefault="00B80523" w:rsidP="006A016B">
      <w:pPr>
        <w:pStyle w:val="-22"/>
        <w:rPr>
          <w:highlight w:val="yellow"/>
        </w:rPr>
      </w:pPr>
      <w:r w:rsidRPr="00E43DA7">
        <w:rPr>
          <w:rFonts w:hint="eastAsia"/>
          <w:highlight w:val="yellow"/>
        </w:rPr>
        <w:t>这个功能在设备出厂调试和定期维护的时候都要用，防止长期使用导致参数漂移，最终可能导致玻片损坏。</w:t>
      </w:r>
    </w:p>
    <w:p w14:paraId="6049989A" w14:textId="41022906" w:rsidR="006A016B" w:rsidRDefault="00E43DA7" w:rsidP="006A016B">
      <w:pPr>
        <w:pStyle w:val="-22"/>
        <w:rPr>
          <w:ins w:id="655" w:author="薛松" w:date="2020-05-29T15:49:00Z"/>
        </w:rPr>
      </w:pPr>
      <w:r>
        <w:rPr>
          <w:rFonts w:hint="eastAsia"/>
          <w:highlight w:val="yellow"/>
        </w:rPr>
        <w:t>这个功能不会被</w:t>
      </w:r>
      <w:r w:rsidR="008B2908">
        <w:rPr>
          <w:rFonts w:hint="eastAsia"/>
          <w:highlight w:val="yellow"/>
        </w:rPr>
        <w:t>扫描玻片</w:t>
      </w:r>
      <w:r>
        <w:rPr>
          <w:rFonts w:hint="eastAsia"/>
          <w:highlight w:val="yellow"/>
        </w:rPr>
        <w:t>的上位机程序调用。</w:t>
      </w:r>
    </w:p>
    <w:p w14:paraId="0AECA4DF" w14:textId="1BE0FF11" w:rsidR="004E7DCC" w:rsidRDefault="004E7DCC" w:rsidP="006A016B">
      <w:pPr>
        <w:pStyle w:val="-22"/>
        <w:rPr>
          <w:ins w:id="656" w:author="薛松" w:date="2020-05-29T15:54:00Z"/>
        </w:rPr>
      </w:pPr>
      <w:ins w:id="657" w:author="薛松" w:date="2020-05-29T15:49:00Z">
        <w:r>
          <w:rPr>
            <w:rFonts w:hint="eastAsia"/>
            <w:highlight w:val="yellow"/>
          </w:rPr>
          <w:t>接口</w:t>
        </w:r>
      </w:ins>
      <w:ins w:id="658" w:author="薛松" w:date="2020-05-29T15:54:00Z">
        <w:r w:rsidR="000F78B6">
          <w:rPr>
            <w:rFonts w:hint="eastAsia"/>
            <w:highlight w:val="yellow"/>
          </w:rPr>
          <w:t>包括两个：</w:t>
        </w:r>
      </w:ins>
    </w:p>
    <w:p w14:paraId="21A5E221" w14:textId="7DB99D6A" w:rsidR="000F78B6" w:rsidRPr="002E3AF1" w:rsidRDefault="000F78B6">
      <w:pPr>
        <w:pStyle w:val="-2"/>
        <w:numPr>
          <w:ilvl w:val="0"/>
          <w:numId w:val="20"/>
        </w:numPr>
        <w:rPr>
          <w:ins w:id="659" w:author="薛松" w:date="2020-05-29T15:54:00Z"/>
          <w:rPrChange w:id="660" w:author="薛松" w:date="2020-05-29T15:55:00Z">
            <w:rPr>
              <w:ins w:id="661" w:author="薛松" w:date="2020-05-29T15:54:00Z"/>
            </w:rPr>
          </w:rPrChange>
        </w:rPr>
        <w:pPrChange w:id="662" w:author="薛松" w:date="2020-05-29T15:55:00Z">
          <w:pPr>
            <w:pStyle w:val="5"/>
          </w:pPr>
        </w:pPrChange>
      </w:pPr>
      <w:ins w:id="663" w:author="薛松" w:date="2020-05-29T15:54:00Z">
        <w:r w:rsidRPr="002E3AF1">
          <w:rPr>
            <w:rFonts w:hint="eastAsia"/>
            <w:rPrChange w:id="664" w:author="薛松" w:date="2020-05-29T15:55:00Z">
              <w:rPr>
                <w:rFonts w:hint="eastAsia"/>
                <w:bCs w:val="0"/>
              </w:rPr>
            </w:rPrChange>
          </w:rPr>
          <w:lastRenderedPageBreak/>
          <w:t>校正操作的接口</w:t>
        </w:r>
      </w:ins>
    </w:p>
    <w:p w14:paraId="54D8F97F" w14:textId="4F5C9B71" w:rsidR="000F78B6" w:rsidRPr="002E3AF1" w:rsidRDefault="000F78B6">
      <w:pPr>
        <w:pStyle w:val="-2"/>
        <w:numPr>
          <w:ilvl w:val="0"/>
          <w:numId w:val="20"/>
        </w:numPr>
        <w:rPr>
          <w:ins w:id="665" w:author="薛松" w:date="2020-05-29T15:53:00Z"/>
        </w:rPr>
        <w:pPrChange w:id="666" w:author="薛松" w:date="2020-05-29T15:55:00Z">
          <w:pPr>
            <w:pStyle w:val="-22"/>
          </w:pPr>
        </w:pPrChange>
      </w:pPr>
      <w:ins w:id="667" w:author="薛松" w:date="2020-05-29T15:54:00Z">
        <w:r w:rsidRPr="002E3AF1">
          <w:rPr>
            <w:rFonts w:hint="eastAsia"/>
          </w:rPr>
          <w:t>将坐标参数写入送片机非易失性存储的接口</w:t>
        </w:r>
      </w:ins>
    </w:p>
    <w:p w14:paraId="097FDEFA" w14:textId="26C2117D" w:rsidR="000F78B6" w:rsidRDefault="000F78B6" w:rsidP="006A016B">
      <w:pPr>
        <w:pStyle w:val="-22"/>
      </w:pPr>
    </w:p>
    <w:p w14:paraId="02703FCA" w14:textId="715AD8A3" w:rsidR="006A016B" w:rsidRPr="00722918" w:rsidDel="004E7DCC" w:rsidRDefault="000819D9">
      <w:pPr>
        <w:pStyle w:val="1"/>
        <w:rPr>
          <w:del w:id="668" w:author="薛松" w:date="2020-05-29T15:51:00Z"/>
          <w:strike/>
        </w:rPr>
      </w:pPr>
      <w:commentRangeStart w:id="669"/>
      <w:del w:id="670" w:author="薛松" w:date="2020-05-29T15:51:00Z">
        <w:r w:rsidRPr="00722918" w:rsidDel="004E7DCC">
          <w:rPr>
            <w:rFonts w:hint="eastAsia"/>
            <w:strike/>
          </w:rPr>
          <w:delText>状态打印</w:delText>
        </w:r>
        <w:commentRangeEnd w:id="669"/>
        <w:r w:rsidR="00F06082" w:rsidRPr="00722918" w:rsidDel="004E7DCC">
          <w:rPr>
            <w:rStyle w:val="af5"/>
            <w:rFonts w:asciiTheme="minorHAnsi" w:eastAsiaTheme="minorEastAsia" w:hAnsiTheme="minorHAnsi"/>
            <w:b w:val="0"/>
            <w:bCs w:val="0"/>
            <w:strike/>
            <w:kern w:val="2"/>
          </w:rPr>
          <w:commentReference w:id="669"/>
        </w:r>
      </w:del>
    </w:p>
    <w:p w14:paraId="274BD4D1" w14:textId="6E6B31FA" w:rsidR="000819D9" w:rsidRPr="00722918" w:rsidDel="004E7DCC" w:rsidRDefault="000819D9">
      <w:pPr>
        <w:pStyle w:val="-22"/>
        <w:keepNext/>
        <w:keepLines/>
        <w:widowControl/>
        <w:numPr>
          <w:ilvl w:val="0"/>
          <w:numId w:val="18"/>
        </w:numPr>
        <w:spacing w:before="120" w:beforeAutospacing="0" w:after="120" w:afterAutospacing="0"/>
        <w:jc w:val="left"/>
        <w:outlineLvl w:val="0"/>
        <w:rPr>
          <w:del w:id="671" w:author="薛松" w:date="2020-05-29T15:51:00Z"/>
          <w:strike/>
        </w:rPr>
        <w:pPrChange w:id="672" w:author="薛松" w:date="2020-05-29T15:51:00Z">
          <w:pPr>
            <w:pStyle w:val="-22"/>
          </w:pPr>
        </w:pPrChange>
      </w:pPr>
      <w:del w:id="673" w:author="薛松" w:date="2020-05-29T15:51:00Z">
        <w:r w:rsidRPr="00722918" w:rsidDel="004E7DCC">
          <w:rPr>
            <w:rFonts w:hint="eastAsia"/>
            <w:strike/>
          </w:rPr>
          <w:delText>本消息用于送片机出现异常时的状态打印。送片机收到命令后，将送片机状态信息通过串口上传至主控，供工程师采集分析。</w:delText>
        </w:r>
      </w:del>
    </w:p>
    <w:p w14:paraId="233024C1" w14:textId="372A713E" w:rsidR="000819D9" w:rsidRPr="00722918" w:rsidDel="004E7DCC" w:rsidRDefault="000819D9">
      <w:pPr>
        <w:pStyle w:val="-22"/>
        <w:keepNext/>
        <w:keepLines/>
        <w:widowControl/>
        <w:numPr>
          <w:ilvl w:val="0"/>
          <w:numId w:val="18"/>
        </w:numPr>
        <w:spacing w:before="120" w:beforeAutospacing="0" w:after="120" w:afterAutospacing="0"/>
        <w:jc w:val="left"/>
        <w:outlineLvl w:val="0"/>
        <w:rPr>
          <w:del w:id="674" w:author="薛松" w:date="2020-05-29T15:51:00Z"/>
          <w:strike/>
        </w:rPr>
        <w:pPrChange w:id="675" w:author="薛松" w:date="2020-05-29T15:51:00Z">
          <w:pPr>
            <w:pStyle w:val="-22"/>
          </w:pPr>
        </w:pPrChange>
      </w:pPr>
      <w:del w:id="676" w:author="薛松" w:date="2020-05-29T15:51:00Z">
        <w:r w:rsidRPr="00722918" w:rsidDel="004E7DCC">
          <w:rPr>
            <w:rFonts w:hint="eastAsia"/>
            <w:strike/>
          </w:rPr>
          <w:delText>为了简单起见，调试信息以文本方式打印，以多帧方式上传</w:delText>
        </w:r>
        <w:r w:rsidR="00616DB1" w:rsidRPr="00722918" w:rsidDel="004E7DCC">
          <w:rPr>
            <w:rFonts w:hint="eastAsia"/>
            <w:strike/>
          </w:rPr>
          <w:delText>，多帧时，帧与帧之间间隔5秒</w:delText>
        </w:r>
        <w:r w:rsidR="003F0674" w:rsidRPr="00722918" w:rsidDel="004E7DCC">
          <w:rPr>
            <w:rFonts w:hint="eastAsia"/>
            <w:strike/>
          </w:rPr>
          <w:delText>，以避免主机</w:delText>
        </w:r>
        <w:r w:rsidR="00195275" w:rsidRPr="00722918" w:rsidDel="004E7DCC">
          <w:rPr>
            <w:rFonts w:hint="eastAsia"/>
            <w:strike/>
          </w:rPr>
          <w:delText>接收</w:delText>
        </w:r>
        <w:r w:rsidR="003F0674" w:rsidRPr="00722918" w:rsidDel="004E7DCC">
          <w:rPr>
            <w:rFonts w:hint="eastAsia"/>
            <w:strike/>
          </w:rPr>
          <w:delText>缓冲区溢出</w:delText>
        </w:r>
        <w:r w:rsidRPr="00722918" w:rsidDel="004E7DCC">
          <w:rPr>
            <w:rFonts w:hint="eastAsia"/>
            <w:strike/>
          </w:rPr>
          <w:delText>。</w:delText>
        </w:r>
        <w:r w:rsidR="00616DB1" w:rsidRPr="00722918" w:rsidDel="004E7DCC">
          <w:rPr>
            <w:rFonts w:hint="eastAsia"/>
            <w:strike/>
          </w:rPr>
          <w:delText>主控按照帧号来排列。由于是调试信息，不需要考虑重传，丢失等机制。</w:delText>
        </w:r>
        <w:r w:rsidR="00192C39" w:rsidRPr="00722918" w:rsidDel="004E7DCC">
          <w:rPr>
            <w:rFonts w:hint="eastAsia"/>
            <w:strike/>
          </w:rPr>
          <w:delText>接收者检测到帧号等于总帧数减一时就认为得到了全部的消息。</w:delText>
        </w:r>
      </w:del>
    </w:p>
    <w:p w14:paraId="08FECDE4" w14:textId="464E02EF" w:rsidR="00195275" w:rsidRPr="00722918" w:rsidDel="004E7DCC" w:rsidRDefault="00195275">
      <w:pPr>
        <w:pStyle w:val="-22"/>
        <w:keepNext/>
        <w:keepLines/>
        <w:widowControl/>
        <w:numPr>
          <w:ilvl w:val="0"/>
          <w:numId w:val="18"/>
        </w:numPr>
        <w:spacing w:before="120" w:beforeAutospacing="0" w:after="120" w:afterAutospacing="0"/>
        <w:jc w:val="left"/>
        <w:outlineLvl w:val="0"/>
        <w:rPr>
          <w:del w:id="677" w:author="薛松" w:date="2020-05-29T15:51:00Z"/>
          <w:strike/>
        </w:rPr>
        <w:pPrChange w:id="678" w:author="薛松" w:date="2020-05-29T15:51:00Z">
          <w:pPr>
            <w:pStyle w:val="-22"/>
          </w:pPr>
        </w:pPrChange>
      </w:pPr>
      <w:del w:id="679" w:author="薛松" w:date="2020-05-29T15:51:00Z">
        <w:r w:rsidRPr="00722918" w:rsidDel="004E7DCC">
          <w:rPr>
            <w:rFonts w:hint="eastAsia"/>
            <w:strike/>
          </w:rPr>
          <w:delText>上传内容为标准ASCII码，可以直接阅读。丢失帧不影响其他帧内容的阅读。</w:delText>
        </w:r>
      </w:del>
    </w:p>
    <w:p w14:paraId="322D6C23" w14:textId="39D35C1F" w:rsidR="00616DB1" w:rsidRPr="00722918" w:rsidDel="004E7DCC" w:rsidRDefault="00616DB1">
      <w:pPr>
        <w:pStyle w:val="-22"/>
        <w:keepNext/>
        <w:keepLines/>
        <w:widowControl/>
        <w:numPr>
          <w:ilvl w:val="0"/>
          <w:numId w:val="18"/>
        </w:numPr>
        <w:spacing w:before="120" w:beforeAutospacing="0" w:after="120" w:afterAutospacing="0"/>
        <w:jc w:val="left"/>
        <w:outlineLvl w:val="0"/>
        <w:rPr>
          <w:del w:id="680" w:author="薛松" w:date="2020-05-29T15:51:00Z"/>
          <w:strike/>
        </w:rPr>
        <w:pPrChange w:id="681" w:author="薛松" w:date="2020-05-29T15:51:00Z">
          <w:pPr>
            <w:pStyle w:val="-22"/>
          </w:pPr>
        </w:pPrChange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1"/>
        <w:gridCol w:w="1115"/>
        <w:gridCol w:w="2964"/>
        <w:gridCol w:w="2496"/>
      </w:tblGrid>
      <w:tr w:rsidR="000819D9" w:rsidRPr="00722918" w:rsidDel="004E7DCC" w14:paraId="6183B848" w14:textId="29A96155" w:rsidTr="00683C14">
        <w:trPr>
          <w:cantSplit/>
          <w:tblHeader/>
          <w:del w:id="682" w:author="薛松" w:date="2020-05-29T15:51:00Z"/>
        </w:trPr>
        <w:tc>
          <w:tcPr>
            <w:tcW w:w="1413" w:type="dxa"/>
            <w:shd w:val="clear" w:color="auto" w:fill="F2F2F2" w:themeFill="background1" w:themeFillShade="F2"/>
          </w:tcPr>
          <w:p w14:paraId="139A390F" w14:textId="1F9AF0D1" w:rsidR="000819D9" w:rsidRPr="00722918" w:rsidDel="004E7DCC" w:rsidRDefault="000819D9">
            <w:pPr>
              <w:pStyle w:val="-4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683" w:author="薛松" w:date="2020-05-29T15:51:00Z"/>
                <w:strike/>
              </w:rPr>
              <w:pPrChange w:id="684" w:author="薛松" w:date="2020-05-29T15:51:00Z">
                <w:pPr>
                  <w:pStyle w:val="-4"/>
                </w:pPr>
              </w:pPrChange>
            </w:pPr>
            <w:del w:id="685" w:author="薛松" w:date="2020-05-29T15:51:00Z">
              <w:r w:rsidRPr="00722918" w:rsidDel="004E7DCC">
                <w:rPr>
                  <w:rFonts w:hint="eastAsia"/>
                  <w:strike/>
                </w:rPr>
                <w:delText>字段</w:delText>
              </w:r>
            </w:del>
          </w:p>
        </w:tc>
        <w:tc>
          <w:tcPr>
            <w:tcW w:w="1134" w:type="dxa"/>
            <w:shd w:val="clear" w:color="auto" w:fill="F2F2F2" w:themeFill="background1" w:themeFillShade="F2"/>
          </w:tcPr>
          <w:p w14:paraId="1E8BACB9" w14:textId="4A0CDB4B" w:rsidR="000819D9" w:rsidRPr="00722918" w:rsidDel="004E7DCC" w:rsidRDefault="000819D9">
            <w:pPr>
              <w:pStyle w:val="-4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686" w:author="薛松" w:date="2020-05-29T15:51:00Z"/>
                <w:strike/>
              </w:rPr>
              <w:pPrChange w:id="687" w:author="薛松" w:date="2020-05-29T15:51:00Z">
                <w:pPr>
                  <w:pStyle w:val="-4"/>
                </w:pPr>
              </w:pPrChange>
            </w:pPr>
            <w:del w:id="688" w:author="薛松" w:date="2020-05-29T15:51:00Z">
              <w:r w:rsidRPr="00722918" w:rsidDel="004E7DCC">
                <w:rPr>
                  <w:rFonts w:hint="eastAsia"/>
                  <w:strike/>
                </w:rPr>
                <w:delText>字长</w:delText>
              </w:r>
            </w:del>
          </w:p>
        </w:tc>
        <w:tc>
          <w:tcPr>
            <w:tcW w:w="3118" w:type="dxa"/>
            <w:shd w:val="clear" w:color="auto" w:fill="F2F2F2" w:themeFill="background1" w:themeFillShade="F2"/>
          </w:tcPr>
          <w:p w14:paraId="6F6DF87D" w14:textId="2D0E714B" w:rsidR="000819D9" w:rsidRPr="00722918" w:rsidDel="004E7DCC" w:rsidRDefault="000819D9">
            <w:pPr>
              <w:pStyle w:val="-4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689" w:author="薛松" w:date="2020-05-29T15:51:00Z"/>
                <w:strike/>
              </w:rPr>
              <w:pPrChange w:id="690" w:author="薛松" w:date="2020-05-29T15:51:00Z">
                <w:pPr>
                  <w:pStyle w:val="-4"/>
                </w:pPr>
              </w:pPrChange>
            </w:pPr>
            <w:del w:id="691" w:author="薛松" w:date="2020-05-29T15:51:00Z">
              <w:r w:rsidRPr="00722918" w:rsidDel="004E7DCC">
                <w:rPr>
                  <w:rFonts w:hint="eastAsia"/>
                  <w:strike/>
                </w:rPr>
                <w:delText>取值</w:delText>
              </w:r>
              <w:r w:rsidRPr="00722918" w:rsidDel="004E7DCC">
                <w:rPr>
                  <w:rFonts w:hint="eastAsia"/>
                  <w:strike/>
                </w:rPr>
                <w:delText>&amp;</w:delText>
              </w:r>
              <w:r w:rsidRPr="00722918" w:rsidDel="004E7DCC">
                <w:rPr>
                  <w:rFonts w:hint="eastAsia"/>
                  <w:strike/>
                </w:rPr>
                <w:delText>范围</w:delText>
              </w:r>
            </w:del>
          </w:p>
        </w:tc>
        <w:tc>
          <w:tcPr>
            <w:tcW w:w="2631" w:type="dxa"/>
            <w:shd w:val="clear" w:color="auto" w:fill="F2F2F2" w:themeFill="background1" w:themeFillShade="F2"/>
          </w:tcPr>
          <w:p w14:paraId="68E2D7F5" w14:textId="5E0CBC87" w:rsidR="000819D9" w:rsidRPr="00722918" w:rsidDel="004E7DCC" w:rsidRDefault="000819D9">
            <w:pPr>
              <w:pStyle w:val="-4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692" w:author="薛松" w:date="2020-05-29T15:51:00Z"/>
                <w:strike/>
              </w:rPr>
              <w:pPrChange w:id="693" w:author="薛松" w:date="2020-05-29T15:51:00Z">
                <w:pPr>
                  <w:pStyle w:val="-4"/>
                </w:pPr>
              </w:pPrChange>
            </w:pPr>
            <w:del w:id="694" w:author="薛松" w:date="2020-05-29T15:51:00Z">
              <w:r w:rsidRPr="00722918" w:rsidDel="004E7DCC">
                <w:rPr>
                  <w:rFonts w:hint="eastAsia"/>
                  <w:strike/>
                </w:rPr>
                <w:delText>说明</w:delText>
              </w:r>
            </w:del>
          </w:p>
        </w:tc>
      </w:tr>
      <w:tr w:rsidR="00683C14" w:rsidRPr="00722918" w:rsidDel="004E7DCC" w14:paraId="6D940E71" w14:textId="0CF1C4E4" w:rsidTr="00683C14">
        <w:trPr>
          <w:del w:id="695" w:author="薛松" w:date="2020-05-29T15:51:00Z"/>
        </w:trPr>
        <w:tc>
          <w:tcPr>
            <w:tcW w:w="1413" w:type="dxa"/>
          </w:tcPr>
          <w:p w14:paraId="154179AD" w14:textId="2E9C616C" w:rsidR="00683C14" w:rsidRPr="00722918" w:rsidDel="004E7DCC" w:rsidRDefault="00683C14">
            <w:pPr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696" w:author="薛松" w:date="2020-05-29T15:51:00Z"/>
                <w:strike/>
              </w:rPr>
              <w:pPrChange w:id="697" w:author="薛松" w:date="2020-05-29T15:51:00Z">
                <w:pPr/>
              </w:pPrChange>
            </w:pPr>
            <w:del w:id="698" w:author="薛松" w:date="2020-05-29T15:51:00Z">
              <w:r w:rsidRPr="00722918" w:rsidDel="004E7DCC">
                <w:rPr>
                  <w:rFonts w:hint="eastAsia"/>
                  <w:strike/>
                </w:rPr>
                <w:delText>S</w:delText>
              </w:r>
              <w:r w:rsidRPr="00722918" w:rsidDel="004E7DCC">
                <w:rPr>
                  <w:strike/>
                </w:rPr>
                <w:delText>equenceId</w:delText>
              </w:r>
            </w:del>
          </w:p>
        </w:tc>
        <w:tc>
          <w:tcPr>
            <w:tcW w:w="1134" w:type="dxa"/>
          </w:tcPr>
          <w:p w14:paraId="0BE59B52" w14:textId="2BFBADA1" w:rsidR="00683C14" w:rsidRPr="00722918" w:rsidDel="004E7DCC" w:rsidRDefault="00683C14">
            <w:pPr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699" w:author="薛松" w:date="2020-05-29T15:51:00Z"/>
                <w:strike/>
              </w:rPr>
              <w:pPrChange w:id="700" w:author="薛松" w:date="2020-05-29T15:51:00Z">
                <w:pPr/>
              </w:pPrChange>
            </w:pPr>
            <w:del w:id="701" w:author="薛松" w:date="2020-05-29T15:51:00Z">
              <w:r w:rsidRPr="00722918" w:rsidDel="004E7DCC">
                <w:rPr>
                  <w:rFonts w:hint="eastAsia"/>
                  <w:strike/>
                </w:rPr>
                <w:delText>2</w:delText>
              </w:r>
            </w:del>
          </w:p>
        </w:tc>
        <w:tc>
          <w:tcPr>
            <w:tcW w:w="3118" w:type="dxa"/>
          </w:tcPr>
          <w:p w14:paraId="0284587B" w14:textId="7140D2A6" w:rsidR="00683C14" w:rsidRPr="00722918" w:rsidDel="004E7DCC" w:rsidRDefault="00683C14">
            <w:pPr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02" w:author="薛松" w:date="2020-05-29T15:51:00Z"/>
                <w:strike/>
              </w:rPr>
              <w:pPrChange w:id="703" w:author="薛松" w:date="2020-05-29T15:51:00Z">
                <w:pPr/>
              </w:pPrChange>
            </w:pPr>
          </w:p>
        </w:tc>
        <w:tc>
          <w:tcPr>
            <w:tcW w:w="2631" w:type="dxa"/>
          </w:tcPr>
          <w:p w14:paraId="2A43294C" w14:textId="5EDE305A" w:rsidR="00683C14" w:rsidRPr="00722918" w:rsidDel="004E7DCC" w:rsidRDefault="00683C14">
            <w:pPr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04" w:author="薛松" w:date="2020-05-29T15:51:00Z"/>
                <w:strike/>
              </w:rPr>
              <w:pPrChange w:id="705" w:author="薛松" w:date="2020-05-29T15:51:00Z">
                <w:pPr/>
              </w:pPrChange>
            </w:pPr>
          </w:p>
        </w:tc>
      </w:tr>
      <w:tr w:rsidR="000819D9" w:rsidRPr="00722918" w:rsidDel="004E7DCC" w14:paraId="2CC96C23" w14:textId="16417909" w:rsidTr="00683C14">
        <w:trPr>
          <w:cantSplit/>
          <w:del w:id="706" w:author="薛松" w:date="2020-05-29T15:51:00Z"/>
        </w:trPr>
        <w:tc>
          <w:tcPr>
            <w:tcW w:w="1413" w:type="dxa"/>
          </w:tcPr>
          <w:p w14:paraId="63FB00FB" w14:textId="526679D8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07" w:author="薛松" w:date="2020-05-29T15:51:00Z"/>
                <w:strike/>
              </w:rPr>
              <w:pPrChange w:id="708" w:author="薛松" w:date="2020-05-29T15:51:00Z">
                <w:pPr>
                  <w:pStyle w:val="-3"/>
                </w:pPr>
              </w:pPrChange>
            </w:pPr>
            <w:del w:id="709" w:author="薛松" w:date="2020-05-29T15:51:00Z">
              <w:r w:rsidRPr="00722918" w:rsidDel="004E7DCC">
                <w:rPr>
                  <w:rFonts w:hint="eastAsia"/>
                  <w:strike/>
                </w:rPr>
                <w:delText>Dir</w:delText>
              </w:r>
            </w:del>
          </w:p>
        </w:tc>
        <w:tc>
          <w:tcPr>
            <w:tcW w:w="1134" w:type="dxa"/>
          </w:tcPr>
          <w:p w14:paraId="2F6187CF" w14:textId="5466016D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10" w:author="薛松" w:date="2020-05-29T15:51:00Z"/>
                <w:strike/>
              </w:rPr>
              <w:pPrChange w:id="711" w:author="薛松" w:date="2020-05-29T15:51:00Z">
                <w:pPr>
                  <w:pStyle w:val="-3"/>
                </w:pPr>
              </w:pPrChange>
            </w:pPr>
            <w:del w:id="712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</w:del>
          </w:p>
        </w:tc>
        <w:tc>
          <w:tcPr>
            <w:tcW w:w="3118" w:type="dxa"/>
          </w:tcPr>
          <w:p w14:paraId="4BA3D5E2" w14:textId="1E23383B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13" w:author="薛松" w:date="2020-05-29T15:51:00Z"/>
                <w:strike/>
              </w:rPr>
              <w:pPrChange w:id="714" w:author="薛松" w:date="2020-05-29T15:51:00Z">
                <w:pPr>
                  <w:pStyle w:val="-3"/>
                </w:pPr>
              </w:pPrChange>
            </w:pPr>
            <w:del w:id="715" w:author="薛松" w:date="2020-05-29T15:51:00Z">
              <w:r w:rsidRPr="00722918" w:rsidDel="004E7DCC">
                <w:rPr>
                  <w:strike/>
                </w:rPr>
                <w:delText>0</w:delText>
              </w:r>
            </w:del>
          </w:p>
        </w:tc>
        <w:tc>
          <w:tcPr>
            <w:tcW w:w="2631" w:type="dxa"/>
          </w:tcPr>
          <w:p w14:paraId="67511617" w14:textId="4830E156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16" w:author="薛松" w:date="2020-05-29T15:51:00Z"/>
                <w:strike/>
              </w:rPr>
              <w:pPrChange w:id="717" w:author="薛松" w:date="2020-05-29T15:51:00Z">
                <w:pPr>
                  <w:pStyle w:val="-3"/>
                </w:pPr>
              </w:pPrChange>
            </w:pPr>
          </w:p>
        </w:tc>
      </w:tr>
      <w:tr w:rsidR="000819D9" w:rsidRPr="00722918" w:rsidDel="004E7DCC" w14:paraId="6322C1E9" w14:textId="5B964225" w:rsidTr="00683C14">
        <w:trPr>
          <w:cantSplit/>
          <w:del w:id="718" w:author="薛松" w:date="2020-05-29T15:51:00Z"/>
        </w:trPr>
        <w:tc>
          <w:tcPr>
            <w:tcW w:w="1413" w:type="dxa"/>
          </w:tcPr>
          <w:p w14:paraId="46465740" w14:textId="1D301DE5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19" w:author="薛松" w:date="2020-05-29T15:51:00Z"/>
                <w:strike/>
              </w:rPr>
              <w:pPrChange w:id="720" w:author="薛松" w:date="2020-05-29T15:51:00Z">
                <w:pPr>
                  <w:pStyle w:val="-3"/>
                </w:pPr>
              </w:pPrChange>
            </w:pPr>
            <w:del w:id="721" w:author="薛松" w:date="2020-05-29T15:51:00Z">
              <w:r w:rsidRPr="00722918" w:rsidDel="004E7DCC">
                <w:rPr>
                  <w:rFonts w:hint="eastAsia"/>
                  <w:strike/>
                </w:rPr>
                <w:delText>Cmd</w:delText>
              </w:r>
            </w:del>
          </w:p>
        </w:tc>
        <w:tc>
          <w:tcPr>
            <w:tcW w:w="1134" w:type="dxa"/>
          </w:tcPr>
          <w:p w14:paraId="138E189B" w14:textId="0C3BA5AE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22" w:author="薛松" w:date="2020-05-29T15:51:00Z"/>
                <w:strike/>
              </w:rPr>
              <w:pPrChange w:id="723" w:author="薛松" w:date="2020-05-29T15:51:00Z">
                <w:pPr>
                  <w:pStyle w:val="-3"/>
                </w:pPr>
              </w:pPrChange>
            </w:pPr>
            <w:del w:id="724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</w:del>
          </w:p>
        </w:tc>
        <w:tc>
          <w:tcPr>
            <w:tcW w:w="3118" w:type="dxa"/>
          </w:tcPr>
          <w:p w14:paraId="4D52AA6E" w14:textId="5372B29C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25" w:author="薛松" w:date="2020-05-29T15:51:00Z"/>
                <w:strike/>
              </w:rPr>
              <w:pPrChange w:id="726" w:author="薛松" w:date="2020-05-29T15:51:00Z">
                <w:pPr>
                  <w:pStyle w:val="-3"/>
                </w:pPr>
              </w:pPrChange>
            </w:pPr>
            <w:del w:id="727" w:author="薛松" w:date="2020-05-29T15:51:00Z">
              <w:r w:rsidRPr="00722918" w:rsidDel="004E7DCC">
                <w:rPr>
                  <w:rFonts w:hint="eastAsia"/>
                  <w:strike/>
                </w:rPr>
                <w:delText>0x</w:delText>
              </w:r>
              <w:r w:rsidRPr="00722918" w:rsidDel="004E7DCC">
                <w:rPr>
                  <w:strike/>
                </w:rPr>
                <w:delText>0</w:delText>
              </w:r>
              <w:r w:rsidRPr="00722918" w:rsidDel="004E7DCC">
                <w:rPr>
                  <w:rFonts w:hint="eastAsia"/>
                  <w:strike/>
                </w:rPr>
                <w:delText>C</w:delText>
              </w:r>
            </w:del>
          </w:p>
        </w:tc>
        <w:tc>
          <w:tcPr>
            <w:tcW w:w="2631" w:type="dxa"/>
          </w:tcPr>
          <w:p w14:paraId="776119AC" w14:textId="723AFA03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28" w:author="薛松" w:date="2020-05-29T15:51:00Z"/>
                <w:strike/>
              </w:rPr>
              <w:pPrChange w:id="729" w:author="薛松" w:date="2020-05-29T15:51:00Z">
                <w:pPr>
                  <w:pStyle w:val="-3"/>
                </w:pPr>
              </w:pPrChange>
            </w:pPr>
          </w:p>
        </w:tc>
      </w:tr>
    </w:tbl>
    <w:p w14:paraId="4775ED2C" w14:textId="2E74656D" w:rsidR="000819D9" w:rsidRPr="00722918" w:rsidDel="004E7DCC" w:rsidRDefault="000819D9">
      <w:pPr>
        <w:pStyle w:val="-22"/>
        <w:keepNext/>
        <w:keepLines/>
        <w:widowControl/>
        <w:numPr>
          <w:ilvl w:val="0"/>
          <w:numId w:val="18"/>
        </w:numPr>
        <w:spacing w:before="120" w:beforeAutospacing="0" w:after="120" w:afterAutospacing="0"/>
        <w:jc w:val="left"/>
        <w:outlineLvl w:val="0"/>
        <w:rPr>
          <w:del w:id="730" w:author="薛松" w:date="2020-05-29T15:51:00Z"/>
          <w:strike/>
        </w:rPr>
        <w:pPrChange w:id="731" w:author="薛松" w:date="2020-05-29T15:51:00Z">
          <w:pPr>
            <w:pStyle w:val="-22"/>
          </w:pPr>
        </w:pPrChange>
      </w:pPr>
    </w:p>
    <w:p w14:paraId="12188F8C" w14:textId="1FAD08A3" w:rsidR="000819D9" w:rsidRPr="00722918" w:rsidDel="004E7DCC" w:rsidRDefault="000819D9">
      <w:pPr>
        <w:pStyle w:val="-22"/>
        <w:keepNext/>
        <w:keepLines/>
        <w:widowControl/>
        <w:numPr>
          <w:ilvl w:val="0"/>
          <w:numId w:val="18"/>
        </w:numPr>
        <w:spacing w:before="120" w:beforeAutospacing="0" w:after="120" w:afterAutospacing="0"/>
        <w:jc w:val="left"/>
        <w:outlineLvl w:val="0"/>
        <w:rPr>
          <w:del w:id="732" w:author="薛松" w:date="2020-05-29T15:51:00Z"/>
          <w:strike/>
        </w:rPr>
        <w:pPrChange w:id="733" w:author="薛松" w:date="2020-05-29T15:51:00Z">
          <w:pPr>
            <w:pStyle w:val="-22"/>
          </w:pPr>
        </w:pPrChange>
      </w:pPr>
      <w:del w:id="734" w:author="薛松" w:date="2020-05-29T15:51:00Z">
        <w:r w:rsidRPr="00722918" w:rsidDel="004E7DCC">
          <w:rPr>
            <w:rFonts w:hint="eastAsia"/>
            <w:strike/>
          </w:rPr>
          <w:delText>响应消息-</w:delText>
        </w:r>
      </w:del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7"/>
        <w:gridCol w:w="1118"/>
        <w:gridCol w:w="2598"/>
        <w:gridCol w:w="2563"/>
      </w:tblGrid>
      <w:tr w:rsidR="000819D9" w:rsidRPr="00722918" w:rsidDel="004E7DCC" w14:paraId="639EC565" w14:textId="7979788B" w:rsidTr="00683C14">
        <w:trPr>
          <w:cantSplit/>
          <w:tblHeader/>
          <w:del w:id="735" w:author="薛松" w:date="2020-05-29T15:51:00Z"/>
        </w:trPr>
        <w:tc>
          <w:tcPr>
            <w:tcW w:w="1838" w:type="dxa"/>
            <w:shd w:val="clear" w:color="auto" w:fill="F2F2F2" w:themeFill="background1" w:themeFillShade="F2"/>
          </w:tcPr>
          <w:p w14:paraId="5347AA2D" w14:textId="10C278FE" w:rsidR="000819D9" w:rsidRPr="00722918" w:rsidDel="004E7DCC" w:rsidRDefault="000819D9">
            <w:pPr>
              <w:pStyle w:val="-4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36" w:author="薛松" w:date="2020-05-29T15:51:00Z"/>
                <w:strike/>
              </w:rPr>
              <w:pPrChange w:id="737" w:author="薛松" w:date="2020-05-29T15:51:00Z">
                <w:pPr>
                  <w:pStyle w:val="-4"/>
                </w:pPr>
              </w:pPrChange>
            </w:pPr>
            <w:del w:id="738" w:author="薛松" w:date="2020-05-29T15:51:00Z">
              <w:r w:rsidRPr="00722918" w:rsidDel="004E7DCC">
                <w:rPr>
                  <w:rFonts w:hint="eastAsia"/>
                  <w:strike/>
                </w:rPr>
                <w:delText>字段</w:delText>
              </w:r>
            </w:del>
          </w:p>
        </w:tc>
        <w:tc>
          <w:tcPr>
            <w:tcW w:w="1134" w:type="dxa"/>
            <w:shd w:val="clear" w:color="auto" w:fill="F2F2F2" w:themeFill="background1" w:themeFillShade="F2"/>
          </w:tcPr>
          <w:p w14:paraId="7F5862A6" w14:textId="49E89A02" w:rsidR="000819D9" w:rsidRPr="00722918" w:rsidDel="004E7DCC" w:rsidRDefault="000819D9">
            <w:pPr>
              <w:pStyle w:val="-4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39" w:author="薛松" w:date="2020-05-29T15:51:00Z"/>
                <w:strike/>
              </w:rPr>
              <w:pPrChange w:id="740" w:author="薛松" w:date="2020-05-29T15:51:00Z">
                <w:pPr>
                  <w:pStyle w:val="-4"/>
                </w:pPr>
              </w:pPrChange>
            </w:pPr>
            <w:del w:id="741" w:author="薛松" w:date="2020-05-29T15:51:00Z">
              <w:r w:rsidRPr="00722918" w:rsidDel="004E7DCC">
                <w:rPr>
                  <w:rFonts w:hint="eastAsia"/>
                  <w:strike/>
                </w:rPr>
                <w:delText>字长</w:delText>
              </w:r>
            </w:del>
          </w:p>
        </w:tc>
        <w:tc>
          <w:tcPr>
            <w:tcW w:w="2693" w:type="dxa"/>
            <w:shd w:val="clear" w:color="auto" w:fill="F2F2F2" w:themeFill="background1" w:themeFillShade="F2"/>
          </w:tcPr>
          <w:p w14:paraId="7CCD867E" w14:textId="4272FCC6" w:rsidR="000819D9" w:rsidRPr="00722918" w:rsidDel="004E7DCC" w:rsidRDefault="000819D9">
            <w:pPr>
              <w:pStyle w:val="-4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42" w:author="薛松" w:date="2020-05-29T15:51:00Z"/>
                <w:strike/>
              </w:rPr>
              <w:pPrChange w:id="743" w:author="薛松" w:date="2020-05-29T15:51:00Z">
                <w:pPr>
                  <w:pStyle w:val="-4"/>
                </w:pPr>
              </w:pPrChange>
            </w:pPr>
            <w:del w:id="744" w:author="薛松" w:date="2020-05-29T15:51:00Z">
              <w:r w:rsidRPr="00722918" w:rsidDel="004E7DCC">
                <w:rPr>
                  <w:rFonts w:hint="eastAsia"/>
                  <w:strike/>
                </w:rPr>
                <w:delText>取值</w:delText>
              </w:r>
              <w:r w:rsidRPr="00722918" w:rsidDel="004E7DCC">
                <w:rPr>
                  <w:rFonts w:hint="eastAsia"/>
                  <w:strike/>
                </w:rPr>
                <w:delText>&amp;</w:delText>
              </w:r>
              <w:r w:rsidRPr="00722918" w:rsidDel="004E7DCC">
                <w:rPr>
                  <w:rFonts w:hint="eastAsia"/>
                  <w:strike/>
                </w:rPr>
                <w:delText>范围</w:delText>
              </w:r>
            </w:del>
          </w:p>
        </w:tc>
        <w:tc>
          <w:tcPr>
            <w:tcW w:w="2631" w:type="dxa"/>
            <w:shd w:val="clear" w:color="auto" w:fill="F2F2F2" w:themeFill="background1" w:themeFillShade="F2"/>
          </w:tcPr>
          <w:p w14:paraId="73AD8A47" w14:textId="5CF68C83" w:rsidR="000819D9" w:rsidRPr="00722918" w:rsidDel="004E7DCC" w:rsidRDefault="000819D9">
            <w:pPr>
              <w:pStyle w:val="-4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45" w:author="薛松" w:date="2020-05-29T15:51:00Z"/>
                <w:strike/>
              </w:rPr>
              <w:pPrChange w:id="746" w:author="薛松" w:date="2020-05-29T15:51:00Z">
                <w:pPr>
                  <w:pStyle w:val="-4"/>
                </w:pPr>
              </w:pPrChange>
            </w:pPr>
            <w:del w:id="747" w:author="薛松" w:date="2020-05-29T15:51:00Z">
              <w:r w:rsidRPr="00722918" w:rsidDel="004E7DCC">
                <w:rPr>
                  <w:rFonts w:hint="eastAsia"/>
                  <w:strike/>
                </w:rPr>
                <w:delText>说明</w:delText>
              </w:r>
            </w:del>
          </w:p>
        </w:tc>
      </w:tr>
      <w:tr w:rsidR="00683C14" w:rsidRPr="00722918" w:rsidDel="004E7DCC" w14:paraId="46814632" w14:textId="000EA374" w:rsidTr="00683C14">
        <w:trPr>
          <w:del w:id="748" w:author="薛松" w:date="2020-05-29T15:51:00Z"/>
        </w:trPr>
        <w:tc>
          <w:tcPr>
            <w:tcW w:w="1838" w:type="dxa"/>
          </w:tcPr>
          <w:p w14:paraId="5D079A6B" w14:textId="6B465A5E" w:rsidR="00683C14" w:rsidRPr="00722918" w:rsidDel="004E7DCC" w:rsidRDefault="00683C14">
            <w:pPr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49" w:author="薛松" w:date="2020-05-29T15:51:00Z"/>
                <w:strike/>
              </w:rPr>
              <w:pPrChange w:id="750" w:author="薛松" w:date="2020-05-29T15:51:00Z">
                <w:pPr/>
              </w:pPrChange>
            </w:pPr>
            <w:del w:id="751" w:author="薛松" w:date="2020-05-29T15:51:00Z">
              <w:r w:rsidRPr="00722918" w:rsidDel="004E7DCC">
                <w:rPr>
                  <w:rFonts w:hint="eastAsia"/>
                  <w:strike/>
                </w:rPr>
                <w:delText>S</w:delText>
              </w:r>
              <w:r w:rsidRPr="00722918" w:rsidDel="004E7DCC">
                <w:rPr>
                  <w:strike/>
                </w:rPr>
                <w:delText>equenceId</w:delText>
              </w:r>
            </w:del>
          </w:p>
        </w:tc>
        <w:tc>
          <w:tcPr>
            <w:tcW w:w="1134" w:type="dxa"/>
          </w:tcPr>
          <w:p w14:paraId="07BBD5D6" w14:textId="4A3A3290" w:rsidR="00683C14" w:rsidRPr="00722918" w:rsidDel="004E7DCC" w:rsidRDefault="00683C14">
            <w:pPr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52" w:author="薛松" w:date="2020-05-29T15:51:00Z"/>
                <w:strike/>
              </w:rPr>
              <w:pPrChange w:id="753" w:author="薛松" w:date="2020-05-29T15:51:00Z">
                <w:pPr/>
              </w:pPrChange>
            </w:pPr>
            <w:del w:id="754" w:author="薛松" w:date="2020-05-29T15:51:00Z">
              <w:r w:rsidRPr="00722918" w:rsidDel="004E7DCC">
                <w:rPr>
                  <w:rFonts w:hint="eastAsia"/>
                  <w:strike/>
                </w:rPr>
                <w:delText>2</w:delText>
              </w:r>
            </w:del>
          </w:p>
        </w:tc>
        <w:tc>
          <w:tcPr>
            <w:tcW w:w="2693" w:type="dxa"/>
          </w:tcPr>
          <w:p w14:paraId="4C0739D9" w14:textId="35B29621" w:rsidR="00683C14" w:rsidRPr="00722918" w:rsidDel="004E7DCC" w:rsidRDefault="00683C14">
            <w:pPr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55" w:author="薛松" w:date="2020-05-29T15:51:00Z"/>
                <w:strike/>
              </w:rPr>
              <w:pPrChange w:id="756" w:author="薛松" w:date="2020-05-29T15:51:00Z">
                <w:pPr/>
              </w:pPrChange>
            </w:pPr>
          </w:p>
        </w:tc>
        <w:tc>
          <w:tcPr>
            <w:tcW w:w="2631" w:type="dxa"/>
          </w:tcPr>
          <w:p w14:paraId="4C432222" w14:textId="1F364555" w:rsidR="00683C14" w:rsidRPr="00722918" w:rsidDel="004E7DCC" w:rsidRDefault="00683C14">
            <w:pPr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57" w:author="薛松" w:date="2020-05-29T15:51:00Z"/>
                <w:strike/>
              </w:rPr>
              <w:pPrChange w:id="758" w:author="薛松" w:date="2020-05-29T15:51:00Z">
                <w:pPr/>
              </w:pPrChange>
            </w:pPr>
          </w:p>
        </w:tc>
      </w:tr>
      <w:tr w:rsidR="000819D9" w:rsidRPr="00722918" w:rsidDel="004E7DCC" w14:paraId="315C91DB" w14:textId="77C1E5A3" w:rsidTr="00683C14">
        <w:trPr>
          <w:cantSplit/>
          <w:del w:id="759" w:author="薛松" w:date="2020-05-29T15:51:00Z"/>
        </w:trPr>
        <w:tc>
          <w:tcPr>
            <w:tcW w:w="1838" w:type="dxa"/>
          </w:tcPr>
          <w:p w14:paraId="686ECFD1" w14:textId="5FC38093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60" w:author="薛松" w:date="2020-05-29T15:51:00Z"/>
                <w:strike/>
              </w:rPr>
              <w:pPrChange w:id="761" w:author="薛松" w:date="2020-05-29T15:51:00Z">
                <w:pPr>
                  <w:pStyle w:val="-3"/>
                </w:pPr>
              </w:pPrChange>
            </w:pPr>
            <w:del w:id="762" w:author="薛松" w:date="2020-05-29T15:51:00Z">
              <w:r w:rsidRPr="00722918" w:rsidDel="004E7DCC">
                <w:rPr>
                  <w:rFonts w:hint="eastAsia"/>
                  <w:strike/>
                </w:rPr>
                <w:delText>Dir</w:delText>
              </w:r>
            </w:del>
          </w:p>
        </w:tc>
        <w:tc>
          <w:tcPr>
            <w:tcW w:w="1134" w:type="dxa"/>
          </w:tcPr>
          <w:p w14:paraId="7E277517" w14:textId="2D017859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63" w:author="薛松" w:date="2020-05-29T15:51:00Z"/>
                <w:strike/>
              </w:rPr>
              <w:pPrChange w:id="764" w:author="薛松" w:date="2020-05-29T15:51:00Z">
                <w:pPr>
                  <w:pStyle w:val="-3"/>
                </w:pPr>
              </w:pPrChange>
            </w:pPr>
            <w:del w:id="765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</w:del>
          </w:p>
        </w:tc>
        <w:tc>
          <w:tcPr>
            <w:tcW w:w="2693" w:type="dxa"/>
          </w:tcPr>
          <w:p w14:paraId="4AC3F056" w14:textId="48C12550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66" w:author="薛松" w:date="2020-05-29T15:51:00Z"/>
                <w:strike/>
              </w:rPr>
              <w:pPrChange w:id="767" w:author="薛松" w:date="2020-05-29T15:51:00Z">
                <w:pPr>
                  <w:pStyle w:val="-3"/>
                </w:pPr>
              </w:pPrChange>
            </w:pPr>
            <w:del w:id="768" w:author="薛松" w:date="2020-05-29T15:51:00Z">
              <w:r w:rsidRPr="00722918" w:rsidDel="004E7DCC">
                <w:rPr>
                  <w:strike/>
                </w:rPr>
                <w:delText>0</w:delText>
              </w:r>
            </w:del>
          </w:p>
        </w:tc>
        <w:tc>
          <w:tcPr>
            <w:tcW w:w="2631" w:type="dxa"/>
          </w:tcPr>
          <w:p w14:paraId="59E7EC2E" w14:textId="34C1540A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69" w:author="薛松" w:date="2020-05-29T15:51:00Z"/>
                <w:strike/>
              </w:rPr>
              <w:pPrChange w:id="770" w:author="薛松" w:date="2020-05-29T15:51:00Z">
                <w:pPr>
                  <w:pStyle w:val="-3"/>
                </w:pPr>
              </w:pPrChange>
            </w:pPr>
          </w:p>
        </w:tc>
      </w:tr>
      <w:tr w:rsidR="000819D9" w:rsidRPr="00722918" w:rsidDel="004E7DCC" w14:paraId="070A3D72" w14:textId="4872C7EF" w:rsidTr="00683C14">
        <w:trPr>
          <w:cantSplit/>
          <w:del w:id="771" w:author="薛松" w:date="2020-05-29T15:51:00Z"/>
        </w:trPr>
        <w:tc>
          <w:tcPr>
            <w:tcW w:w="1838" w:type="dxa"/>
          </w:tcPr>
          <w:p w14:paraId="47543CAD" w14:textId="0BCFDC0A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72" w:author="薛松" w:date="2020-05-29T15:51:00Z"/>
                <w:strike/>
              </w:rPr>
              <w:pPrChange w:id="773" w:author="薛松" w:date="2020-05-29T15:51:00Z">
                <w:pPr>
                  <w:pStyle w:val="-3"/>
                </w:pPr>
              </w:pPrChange>
            </w:pPr>
            <w:del w:id="774" w:author="薛松" w:date="2020-05-29T15:51:00Z">
              <w:r w:rsidRPr="00722918" w:rsidDel="004E7DCC">
                <w:rPr>
                  <w:rFonts w:hint="eastAsia"/>
                  <w:strike/>
                </w:rPr>
                <w:delText>Cmd</w:delText>
              </w:r>
            </w:del>
          </w:p>
        </w:tc>
        <w:tc>
          <w:tcPr>
            <w:tcW w:w="1134" w:type="dxa"/>
          </w:tcPr>
          <w:p w14:paraId="05A88295" w14:textId="6A17EA98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75" w:author="薛松" w:date="2020-05-29T15:51:00Z"/>
                <w:strike/>
              </w:rPr>
              <w:pPrChange w:id="776" w:author="薛松" w:date="2020-05-29T15:51:00Z">
                <w:pPr>
                  <w:pStyle w:val="-3"/>
                </w:pPr>
              </w:pPrChange>
            </w:pPr>
            <w:del w:id="777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</w:del>
          </w:p>
        </w:tc>
        <w:tc>
          <w:tcPr>
            <w:tcW w:w="2693" w:type="dxa"/>
          </w:tcPr>
          <w:p w14:paraId="2CA6376A" w14:textId="5288BDA4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78" w:author="薛松" w:date="2020-05-29T15:51:00Z"/>
                <w:strike/>
              </w:rPr>
              <w:pPrChange w:id="779" w:author="薛松" w:date="2020-05-29T15:51:00Z">
                <w:pPr>
                  <w:pStyle w:val="-3"/>
                </w:pPr>
              </w:pPrChange>
            </w:pPr>
            <w:del w:id="780" w:author="薛松" w:date="2020-05-29T15:51:00Z">
              <w:r w:rsidRPr="00722918" w:rsidDel="004E7DCC">
                <w:rPr>
                  <w:rFonts w:hint="eastAsia"/>
                  <w:strike/>
                </w:rPr>
                <w:delText>0x</w:delText>
              </w:r>
              <w:r w:rsidRPr="00722918" w:rsidDel="004E7DCC">
                <w:rPr>
                  <w:strike/>
                </w:rPr>
                <w:delText>0</w:delText>
              </w:r>
              <w:r w:rsidRPr="00722918" w:rsidDel="004E7DCC">
                <w:rPr>
                  <w:rFonts w:hint="eastAsia"/>
                  <w:strike/>
                </w:rPr>
                <w:delText>C</w:delText>
              </w:r>
            </w:del>
          </w:p>
        </w:tc>
        <w:tc>
          <w:tcPr>
            <w:tcW w:w="2631" w:type="dxa"/>
          </w:tcPr>
          <w:p w14:paraId="7FA8BA91" w14:textId="62E00D80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81" w:author="薛松" w:date="2020-05-29T15:51:00Z"/>
                <w:strike/>
              </w:rPr>
              <w:pPrChange w:id="782" w:author="薛松" w:date="2020-05-29T15:51:00Z">
                <w:pPr>
                  <w:pStyle w:val="-3"/>
                </w:pPr>
              </w:pPrChange>
            </w:pPr>
          </w:p>
        </w:tc>
      </w:tr>
      <w:tr w:rsidR="000819D9" w:rsidRPr="00722918" w:rsidDel="004E7DCC" w14:paraId="3C8B8FDE" w14:textId="547FFDB1" w:rsidTr="00683C14">
        <w:trPr>
          <w:cantSplit/>
          <w:del w:id="783" w:author="薛松" w:date="2020-05-29T15:51:00Z"/>
        </w:trPr>
        <w:tc>
          <w:tcPr>
            <w:tcW w:w="1838" w:type="dxa"/>
          </w:tcPr>
          <w:p w14:paraId="2EE40021" w14:textId="78678C37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84" w:author="薛松" w:date="2020-05-29T15:51:00Z"/>
                <w:strike/>
              </w:rPr>
              <w:pPrChange w:id="785" w:author="薛松" w:date="2020-05-29T15:51:00Z">
                <w:pPr>
                  <w:pStyle w:val="-3"/>
                </w:pPr>
              </w:pPrChange>
            </w:pPr>
            <w:del w:id="786" w:author="薛松" w:date="2020-05-29T15:51:00Z">
              <w:r w:rsidRPr="00722918" w:rsidDel="004E7DCC">
                <w:rPr>
                  <w:rFonts w:hint="eastAsia"/>
                  <w:strike/>
                </w:rPr>
                <w:delText>S</w:delText>
              </w:r>
              <w:r w:rsidRPr="00722918" w:rsidDel="004E7DCC">
                <w:rPr>
                  <w:strike/>
                </w:rPr>
                <w:delText>tatus</w:delText>
              </w:r>
            </w:del>
          </w:p>
        </w:tc>
        <w:tc>
          <w:tcPr>
            <w:tcW w:w="1134" w:type="dxa"/>
          </w:tcPr>
          <w:p w14:paraId="7BE5B0ED" w14:textId="07244035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87" w:author="薛松" w:date="2020-05-29T15:51:00Z"/>
                <w:strike/>
              </w:rPr>
              <w:pPrChange w:id="788" w:author="薛松" w:date="2020-05-29T15:51:00Z">
                <w:pPr>
                  <w:pStyle w:val="-3"/>
                </w:pPr>
              </w:pPrChange>
            </w:pPr>
            <w:del w:id="789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</w:del>
          </w:p>
        </w:tc>
        <w:tc>
          <w:tcPr>
            <w:tcW w:w="2693" w:type="dxa"/>
          </w:tcPr>
          <w:p w14:paraId="35C1641E" w14:textId="23882B26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90" w:author="薛松" w:date="2020-05-29T15:51:00Z"/>
                <w:strike/>
              </w:rPr>
              <w:pPrChange w:id="791" w:author="薛松" w:date="2020-05-29T15:51:00Z">
                <w:pPr>
                  <w:pStyle w:val="-3"/>
                </w:pPr>
              </w:pPrChange>
            </w:pPr>
            <w:del w:id="792" w:author="薛松" w:date="2020-05-29T15:51:00Z">
              <w:r w:rsidRPr="00722918" w:rsidDel="004E7DCC">
                <w:rPr>
                  <w:rFonts w:hint="eastAsia"/>
                  <w:strike/>
                </w:rPr>
                <w:delText>0</w:delText>
              </w:r>
            </w:del>
          </w:p>
        </w:tc>
        <w:tc>
          <w:tcPr>
            <w:tcW w:w="2631" w:type="dxa"/>
          </w:tcPr>
          <w:p w14:paraId="572A9BA7" w14:textId="429871FC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93" w:author="薛松" w:date="2020-05-29T15:51:00Z"/>
                <w:strike/>
              </w:rPr>
              <w:pPrChange w:id="794" w:author="薛松" w:date="2020-05-29T15:51:00Z">
                <w:pPr>
                  <w:pStyle w:val="-3"/>
                </w:pPr>
              </w:pPrChange>
            </w:pPr>
            <w:del w:id="795" w:author="薛松" w:date="2020-05-29T15:51:00Z">
              <w:r w:rsidRPr="00722918" w:rsidDel="004E7DCC">
                <w:rPr>
                  <w:rFonts w:hint="eastAsia"/>
                  <w:strike/>
                </w:rPr>
                <w:delText>0</w:delText>
              </w:r>
              <w:r w:rsidRPr="00722918" w:rsidDel="004E7DCC">
                <w:rPr>
                  <w:strike/>
                </w:rPr>
                <w:delText xml:space="preserve">: SUCCESS </w:delText>
              </w:r>
            </w:del>
          </w:p>
          <w:p w14:paraId="18A23DD2" w14:textId="2E223172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96" w:author="薛松" w:date="2020-05-29T15:51:00Z"/>
                <w:rStyle w:val="af4"/>
              </w:rPr>
              <w:pPrChange w:id="797" w:author="薛松" w:date="2020-05-29T15:51:00Z">
                <w:pPr>
                  <w:pStyle w:val="-3"/>
                </w:pPr>
              </w:pPrChange>
            </w:pPr>
            <w:del w:id="798" w:author="薛松" w:date="2020-05-29T15:51:00Z">
              <w:r w:rsidRPr="00722918" w:rsidDel="004E7DCC">
                <w:rPr>
                  <w:rStyle w:val="af4"/>
                  <w:rFonts w:hint="eastAsia"/>
                </w:rPr>
                <w:delText>1</w:delText>
              </w:r>
              <w:r w:rsidRPr="00722918" w:rsidDel="004E7DCC">
                <w:rPr>
                  <w:rStyle w:val="af4"/>
                </w:rPr>
                <w:delText>: FAIL</w:delText>
              </w:r>
            </w:del>
          </w:p>
          <w:p w14:paraId="232A6733" w14:textId="70D5E126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799" w:author="薛松" w:date="2020-05-29T15:51:00Z"/>
                <w:rStyle w:val="af4"/>
              </w:rPr>
              <w:pPrChange w:id="800" w:author="薛松" w:date="2020-05-29T15:51:00Z">
                <w:pPr>
                  <w:pStyle w:val="-3"/>
                </w:pPr>
              </w:pPrChange>
            </w:pPr>
            <w:del w:id="801" w:author="薛松" w:date="2020-05-29T15:51:00Z">
              <w:r w:rsidRPr="00722918" w:rsidDel="004E7DCC">
                <w:rPr>
                  <w:rStyle w:val="af4"/>
                  <w:rFonts w:hint="eastAsia"/>
                </w:rPr>
                <w:delText>2</w:delText>
              </w:r>
              <w:r w:rsidRPr="00722918" w:rsidDel="004E7DCC">
                <w:rPr>
                  <w:rStyle w:val="af4"/>
                </w:rPr>
                <w:delText>: RECEVED</w:delText>
              </w:r>
            </w:del>
          </w:p>
          <w:p w14:paraId="2CC5D510" w14:textId="758A44D8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02" w:author="薛松" w:date="2020-05-29T15:51:00Z"/>
                <w:strike/>
              </w:rPr>
              <w:pPrChange w:id="803" w:author="薛松" w:date="2020-05-29T15:51:00Z">
                <w:pPr>
                  <w:pStyle w:val="-3"/>
                </w:pPr>
              </w:pPrChange>
            </w:pPr>
            <w:del w:id="804" w:author="薛松" w:date="2020-05-29T15:51:00Z">
              <w:r w:rsidRPr="00722918" w:rsidDel="004E7DCC">
                <w:rPr>
                  <w:rStyle w:val="af4"/>
                  <w:rFonts w:hint="eastAsia"/>
                </w:rPr>
                <w:delText>3</w:delText>
              </w:r>
              <w:r w:rsidRPr="00722918" w:rsidDel="004E7DCC">
                <w:rPr>
                  <w:rStyle w:val="af4"/>
                </w:rPr>
                <w:delText>: BUSY</w:delText>
              </w:r>
            </w:del>
          </w:p>
        </w:tc>
      </w:tr>
      <w:tr w:rsidR="000819D9" w:rsidRPr="00722918" w:rsidDel="004E7DCC" w14:paraId="33A1C8A5" w14:textId="68CA21DF" w:rsidTr="00683C14">
        <w:trPr>
          <w:cantSplit/>
          <w:del w:id="805" w:author="薛松" w:date="2020-05-29T15:51:00Z"/>
        </w:trPr>
        <w:tc>
          <w:tcPr>
            <w:tcW w:w="1838" w:type="dxa"/>
          </w:tcPr>
          <w:p w14:paraId="511B154F" w14:textId="51D6AA13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06" w:author="薛松" w:date="2020-05-29T15:51:00Z"/>
                <w:strike/>
              </w:rPr>
              <w:pPrChange w:id="807" w:author="薛松" w:date="2020-05-29T15:51:00Z">
                <w:pPr>
                  <w:pStyle w:val="-3"/>
                </w:pPr>
              </w:pPrChange>
            </w:pPr>
            <w:del w:id="808" w:author="薛松" w:date="2020-05-29T15:51:00Z">
              <w:r w:rsidRPr="00722918" w:rsidDel="004E7DCC">
                <w:rPr>
                  <w:rFonts w:hint="eastAsia"/>
                  <w:strike/>
                </w:rPr>
                <w:delText>Total</w:delText>
              </w:r>
              <w:r w:rsidRPr="00722918" w:rsidDel="004E7DCC">
                <w:rPr>
                  <w:strike/>
                </w:rPr>
                <w:delText xml:space="preserve"> Frames</w:delText>
              </w:r>
            </w:del>
          </w:p>
        </w:tc>
        <w:tc>
          <w:tcPr>
            <w:tcW w:w="1134" w:type="dxa"/>
          </w:tcPr>
          <w:p w14:paraId="170D537D" w14:textId="595337CE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09" w:author="薛松" w:date="2020-05-29T15:51:00Z"/>
                <w:strike/>
              </w:rPr>
              <w:pPrChange w:id="810" w:author="薛松" w:date="2020-05-29T15:51:00Z">
                <w:pPr>
                  <w:pStyle w:val="-3"/>
                </w:pPr>
              </w:pPrChange>
            </w:pPr>
            <w:del w:id="811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</w:del>
          </w:p>
        </w:tc>
        <w:tc>
          <w:tcPr>
            <w:tcW w:w="2693" w:type="dxa"/>
          </w:tcPr>
          <w:p w14:paraId="7548A970" w14:textId="1997F821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12" w:author="薛松" w:date="2020-05-29T15:51:00Z"/>
                <w:strike/>
              </w:rPr>
              <w:pPrChange w:id="813" w:author="薛松" w:date="2020-05-29T15:51:00Z">
                <w:pPr>
                  <w:pStyle w:val="-3"/>
                </w:pPr>
              </w:pPrChange>
            </w:pPr>
            <w:del w:id="814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  <w:r w:rsidRPr="00722918" w:rsidDel="004E7DCC">
                <w:rPr>
                  <w:strike/>
                </w:rPr>
                <w:delText>..N</w:delText>
              </w:r>
            </w:del>
          </w:p>
        </w:tc>
        <w:tc>
          <w:tcPr>
            <w:tcW w:w="2631" w:type="dxa"/>
          </w:tcPr>
          <w:p w14:paraId="7F993561" w14:textId="4EA9F288" w:rsidR="000819D9" w:rsidRPr="00722918" w:rsidDel="004E7DCC" w:rsidRDefault="00192C3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15" w:author="薛松" w:date="2020-05-29T15:51:00Z"/>
                <w:strike/>
              </w:rPr>
              <w:pPrChange w:id="816" w:author="薛松" w:date="2020-05-29T15:51:00Z">
                <w:pPr>
                  <w:pStyle w:val="-3"/>
                </w:pPr>
              </w:pPrChange>
            </w:pPr>
            <w:del w:id="817" w:author="薛松" w:date="2020-05-29T15:51:00Z">
              <w:r w:rsidRPr="00722918" w:rsidDel="004E7DCC">
                <w:rPr>
                  <w:rFonts w:hint="eastAsia"/>
                  <w:strike/>
                </w:rPr>
                <w:delText>响应消息要</w:delText>
              </w:r>
              <w:r w:rsidR="000819D9" w:rsidRPr="00722918" w:rsidDel="004E7DCC">
                <w:rPr>
                  <w:rFonts w:hint="eastAsia"/>
                  <w:strike/>
                </w:rPr>
                <w:delText>上报的总帧数</w:delText>
              </w:r>
            </w:del>
          </w:p>
        </w:tc>
      </w:tr>
      <w:tr w:rsidR="000819D9" w:rsidRPr="00722918" w:rsidDel="004E7DCC" w14:paraId="01A7ED3D" w14:textId="69A83DF3" w:rsidTr="00683C14">
        <w:trPr>
          <w:cantSplit/>
          <w:del w:id="818" w:author="薛松" w:date="2020-05-29T15:51:00Z"/>
        </w:trPr>
        <w:tc>
          <w:tcPr>
            <w:tcW w:w="1838" w:type="dxa"/>
          </w:tcPr>
          <w:p w14:paraId="609B25E6" w14:textId="7CABB141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19" w:author="薛松" w:date="2020-05-29T15:51:00Z"/>
                <w:strike/>
              </w:rPr>
              <w:pPrChange w:id="820" w:author="薛松" w:date="2020-05-29T15:51:00Z">
                <w:pPr>
                  <w:pStyle w:val="-3"/>
                </w:pPr>
              </w:pPrChange>
            </w:pPr>
            <w:del w:id="821" w:author="薛松" w:date="2020-05-29T15:51:00Z">
              <w:r w:rsidRPr="00722918" w:rsidDel="004E7DCC">
                <w:rPr>
                  <w:rFonts w:hint="eastAsia"/>
                  <w:strike/>
                </w:rPr>
                <w:delText>FrameNo.</w:delText>
              </w:r>
            </w:del>
          </w:p>
        </w:tc>
        <w:tc>
          <w:tcPr>
            <w:tcW w:w="1134" w:type="dxa"/>
          </w:tcPr>
          <w:p w14:paraId="3B09DF18" w14:textId="0773349B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22" w:author="薛松" w:date="2020-05-29T15:51:00Z"/>
                <w:strike/>
              </w:rPr>
              <w:pPrChange w:id="823" w:author="薛松" w:date="2020-05-29T15:51:00Z">
                <w:pPr>
                  <w:pStyle w:val="-3"/>
                </w:pPr>
              </w:pPrChange>
            </w:pPr>
            <w:del w:id="824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</w:del>
          </w:p>
        </w:tc>
        <w:tc>
          <w:tcPr>
            <w:tcW w:w="2693" w:type="dxa"/>
          </w:tcPr>
          <w:p w14:paraId="04C05CD6" w14:textId="7F2F7E56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25" w:author="薛松" w:date="2020-05-29T15:51:00Z"/>
                <w:strike/>
              </w:rPr>
              <w:pPrChange w:id="826" w:author="薛松" w:date="2020-05-29T15:51:00Z">
                <w:pPr>
                  <w:pStyle w:val="-3"/>
                </w:pPr>
              </w:pPrChange>
            </w:pPr>
            <w:del w:id="827" w:author="薛松" w:date="2020-05-29T15:51:00Z">
              <w:r w:rsidRPr="00722918" w:rsidDel="004E7DCC">
                <w:rPr>
                  <w:rFonts w:hint="eastAsia"/>
                  <w:strike/>
                </w:rPr>
                <w:delText>0..N-1</w:delText>
              </w:r>
            </w:del>
          </w:p>
        </w:tc>
        <w:tc>
          <w:tcPr>
            <w:tcW w:w="2631" w:type="dxa"/>
          </w:tcPr>
          <w:p w14:paraId="62B62B4C" w14:textId="36CCCB83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28" w:author="薛松" w:date="2020-05-29T15:51:00Z"/>
                <w:strike/>
              </w:rPr>
              <w:pPrChange w:id="829" w:author="薛松" w:date="2020-05-29T15:51:00Z">
                <w:pPr>
                  <w:pStyle w:val="-3"/>
                </w:pPr>
              </w:pPrChange>
            </w:pPr>
            <w:del w:id="830" w:author="薛松" w:date="2020-05-29T15:51:00Z">
              <w:r w:rsidRPr="00722918" w:rsidDel="004E7DCC">
                <w:rPr>
                  <w:rFonts w:hint="eastAsia"/>
                  <w:strike/>
                </w:rPr>
                <w:delText>本帧的帧号</w:delText>
              </w:r>
            </w:del>
          </w:p>
        </w:tc>
      </w:tr>
      <w:tr w:rsidR="000819D9" w:rsidRPr="00722918" w:rsidDel="004E7DCC" w14:paraId="2D8318F2" w14:textId="58EEF9A3" w:rsidTr="00683C14">
        <w:trPr>
          <w:cantSplit/>
          <w:del w:id="831" w:author="薛松" w:date="2020-05-29T15:51:00Z"/>
        </w:trPr>
        <w:tc>
          <w:tcPr>
            <w:tcW w:w="1838" w:type="dxa"/>
          </w:tcPr>
          <w:p w14:paraId="2244DC7B" w14:textId="7B0D1419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32" w:author="薛松" w:date="2020-05-29T15:51:00Z"/>
                <w:strike/>
              </w:rPr>
              <w:pPrChange w:id="833" w:author="薛松" w:date="2020-05-29T15:51:00Z">
                <w:pPr>
                  <w:pStyle w:val="-3"/>
                </w:pPr>
              </w:pPrChange>
            </w:pPr>
            <w:del w:id="834" w:author="薛松" w:date="2020-05-29T15:51:00Z">
              <w:r w:rsidRPr="00722918" w:rsidDel="004E7DCC">
                <w:rPr>
                  <w:rFonts w:hint="eastAsia"/>
                  <w:strike/>
                </w:rPr>
                <w:delText>ContentLength</w:delText>
              </w:r>
            </w:del>
          </w:p>
        </w:tc>
        <w:tc>
          <w:tcPr>
            <w:tcW w:w="1134" w:type="dxa"/>
          </w:tcPr>
          <w:p w14:paraId="46CB31AD" w14:textId="1E75CEEC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35" w:author="薛松" w:date="2020-05-29T15:51:00Z"/>
                <w:strike/>
              </w:rPr>
              <w:pPrChange w:id="836" w:author="薛松" w:date="2020-05-29T15:51:00Z">
                <w:pPr>
                  <w:pStyle w:val="-3"/>
                </w:pPr>
              </w:pPrChange>
            </w:pPr>
            <w:del w:id="837" w:author="薛松" w:date="2020-05-29T15:51:00Z">
              <w:r w:rsidRPr="00722918" w:rsidDel="004E7DCC">
                <w:rPr>
                  <w:rFonts w:hint="eastAsia"/>
                  <w:strike/>
                </w:rPr>
                <w:delText>1</w:delText>
              </w:r>
            </w:del>
          </w:p>
        </w:tc>
        <w:tc>
          <w:tcPr>
            <w:tcW w:w="2693" w:type="dxa"/>
          </w:tcPr>
          <w:p w14:paraId="7C3D9AC4" w14:textId="288FFD51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38" w:author="薛松" w:date="2020-05-29T15:51:00Z"/>
                <w:strike/>
              </w:rPr>
              <w:pPrChange w:id="839" w:author="薛松" w:date="2020-05-29T15:51:00Z">
                <w:pPr>
                  <w:pStyle w:val="-3"/>
                </w:pPr>
              </w:pPrChange>
            </w:pPr>
          </w:p>
        </w:tc>
        <w:tc>
          <w:tcPr>
            <w:tcW w:w="2631" w:type="dxa"/>
          </w:tcPr>
          <w:p w14:paraId="62673C59" w14:textId="74115B78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40" w:author="薛松" w:date="2020-05-29T15:51:00Z"/>
                <w:strike/>
              </w:rPr>
              <w:pPrChange w:id="841" w:author="薛松" w:date="2020-05-29T15:51:00Z">
                <w:pPr>
                  <w:pStyle w:val="-3"/>
                </w:pPr>
              </w:pPrChange>
            </w:pPr>
            <w:del w:id="842" w:author="薛松" w:date="2020-05-29T15:51:00Z">
              <w:r w:rsidRPr="00722918" w:rsidDel="004E7DCC">
                <w:rPr>
                  <w:rFonts w:hint="eastAsia"/>
                  <w:strike/>
                </w:rPr>
                <w:delText>Content长度</w:delText>
              </w:r>
            </w:del>
          </w:p>
        </w:tc>
      </w:tr>
      <w:tr w:rsidR="000819D9" w:rsidRPr="00722918" w:rsidDel="004E7DCC" w14:paraId="5C1C15D0" w14:textId="2D337B32" w:rsidTr="00683C14">
        <w:trPr>
          <w:cantSplit/>
          <w:del w:id="843" w:author="薛松" w:date="2020-05-29T15:51:00Z"/>
        </w:trPr>
        <w:tc>
          <w:tcPr>
            <w:tcW w:w="1838" w:type="dxa"/>
          </w:tcPr>
          <w:p w14:paraId="1960C3FF" w14:textId="09B9A9D4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44" w:author="薛松" w:date="2020-05-29T15:51:00Z"/>
                <w:strike/>
              </w:rPr>
              <w:pPrChange w:id="845" w:author="薛松" w:date="2020-05-29T15:51:00Z">
                <w:pPr>
                  <w:pStyle w:val="-3"/>
                </w:pPr>
              </w:pPrChange>
            </w:pPr>
            <w:del w:id="846" w:author="薛松" w:date="2020-05-29T15:51:00Z">
              <w:r w:rsidRPr="00722918" w:rsidDel="004E7DCC">
                <w:rPr>
                  <w:rFonts w:hint="eastAsia"/>
                  <w:strike/>
                </w:rPr>
                <w:delText>Content</w:delText>
              </w:r>
            </w:del>
          </w:p>
        </w:tc>
        <w:tc>
          <w:tcPr>
            <w:tcW w:w="1134" w:type="dxa"/>
          </w:tcPr>
          <w:p w14:paraId="304BDD70" w14:textId="610C2C26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47" w:author="薛松" w:date="2020-05-29T15:51:00Z"/>
                <w:strike/>
              </w:rPr>
              <w:pPrChange w:id="848" w:author="薛松" w:date="2020-05-29T15:51:00Z">
                <w:pPr>
                  <w:pStyle w:val="-3"/>
                </w:pPr>
              </w:pPrChange>
            </w:pPr>
            <w:del w:id="849" w:author="薛松" w:date="2020-05-29T15:51:00Z">
              <w:r w:rsidRPr="00722918" w:rsidDel="004E7DCC">
                <w:rPr>
                  <w:rFonts w:hint="eastAsia"/>
                  <w:strike/>
                </w:rPr>
                <w:delText>V</w:delText>
              </w:r>
            </w:del>
          </w:p>
        </w:tc>
        <w:tc>
          <w:tcPr>
            <w:tcW w:w="2693" w:type="dxa"/>
          </w:tcPr>
          <w:p w14:paraId="697AD652" w14:textId="2B069907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50" w:author="薛松" w:date="2020-05-29T15:51:00Z"/>
                <w:strike/>
              </w:rPr>
              <w:pPrChange w:id="851" w:author="薛松" w:date="2020-05-29T15:51:00Z">
                <w:pPr>
                  <w:pStyle w:val="-3"/>
                </w:pPr>
              </w:pPrChange>
            </w:pPr>
          </w:p>
        </w:tc>
        <w:tc>
          <w:tcPr>
            <w:tcW w:w="2631" w:type="dxa"/>
          </w:tcPr>
          <w:p w14:paraId="287CF051" w14:textId="31D7570E" w:rsidR="000819D9" w:rsidRPr="00722918" w:rsidDel="004E7DCC" w:rsidRDefault="000819D9">
            <w:pPr>
              <w:pStyle w:val="-3"/>
              <w:keepNext/>
              <w:keepLines/>
              <w:widowControl/>
              <w:numPr>
                <w:ilvl w:val="0"/>
                <w:numId w:val="18"/>
              </w:numPr>
              <w:spacing w:before="120" w:after="120"/>
              <w:jc w:val="left"/>
              <w:outlineLvl w:val="0"/>
              <w:rPr>
                <w:del w:id="852" w:author="薛松" w:date="2020-05-29T15:51:00Z"/>
                <w:strike/>
              </w:rPr>
              <w:pPrChange w:id="853" w:author="薛松" w:date="2020-05-29T15:51:00Z">
                <w:pPr>
                  <w:pStyle w:val="-3"/>
                </w:pPr>
              </w:pPrChange>
            </w:pPr>
            <w:del w:id="854" w:author="薛松" w:date="2020-05-29T15:51:00Z">
              <w:r w:rsidRPr="00722918" w:rsidDel="004E7DCC">
                <w:rPr>
                  <w:rFonts w:hint="eastAsia"/>
                  <w:strike/>
                </w:rPr>
                <w:delText>A</w:delText>
              </w:r>
              <w:r w:rsidRPr="00722918" w:rsidDel="004E7DCC">
                <w:rPr>
                  <w:strike/>
                </w:rPr>
                <w:delText>SCII</w:delText>
              </w:r>
              <w:r w:rsidRPr="00722918" w:rsidDel="004E7DCC">
                <w:rPr>
                  <w:rFonts w:hint="eastAsia"/>
                  <w:strike/>
                </w:rPr>
                <w:delText>文本.</w:delText>
              </w:r>
            </w:del>
          </w:p>
        </w:tc>
      </w:tr>
    </w:tbl>
    <w:p w14:paraId="3C7DA3DB" w14:textId="77777777" w:rsidR="000819D9" w:rsidRPr="00722918" w:rsidRDefault="000819D9">
      <w:pPr>
        <w:pStyle w:val="-22"/>
        <w:keepNext/>
        <w:keepLines/>
        <w:widowControl/>
        <w:spacing w:before="120" w:beforeAutospacing="0" w:after="120" w:afterAutospacing="0"/>
        <w:ind w:firstLine="0"/>
        <w:jc w:val="left"/>
        <w:outlineLvl w:val="0"/>
        <w:rPr>
          <w:strike/>
        </w:rPr>
        <w:pPrChange w:id="855" w:author="薛松" w:date="2020-05-29T15:52:00Z">
          <w:pPr>
            <w:pStyle w:val="-22"/>
            <w:ind w:firstLine="0"/>
          </w:pPr>
        </w:pPrChange>
      </w:pPr>
    </w:p>
    <w:sectPr w:rsidR="000819D9" w:rsidRPr="00722918" w:rsidSect="00683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9" w:author="Ysaty" w:date="2020-05-29T13:18:00Z" w:initials="Y">
    <w:p w14:paraId="57DFFF3E" w14:textId="77777777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没有太大意义，如果上位机没有收到应答，可以重复发送指令，如果系统正在执行，可以返回相应的状态。</w:t>
      </w:r>
    </w:p>
  </w:comment>
  <w:comment w:id="60" w:author="薛松" w:date="2020-05-29T14:53:00Z" w:initials="薛松">
    <w:p w14:paraId="21F37190" w14:textId="556F433A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讨论,</w:t>
      </w:r>
      <w:r>
        <w:t xml:space="preserve"> </w:t>
      </w:r>
      <w:r>
        <w:rPr>
          <w:rFonts w:hint="eastAsia"/>
        </w:rPr>
        <w:t>暂且按照超时处理， 人工干预</w:t>
      </w:r>
    </w:p>
  </w:comment>
  <w:comment w:id="246" w:author="薛 松" w:date="2020-05-24T10:49:00Z" w:initials="薛">
    <w:p w14:paraId="474FC38A" w14:textId="77777777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所有消息都加上Cause?</w:t>
      </w:r>
    </w:p>
  </w:comment>
  <w:comment w:id="247" w:author="薛松" w:date="2020-05-29T15:07:00Z" w:initials="薛松">
    <w:p w14:paraId="7865FB0C" w14:textId="57063429" w:rsidR="00EE072D" w:rsidRDefault="00EE072D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加上三个轴过载时的坐标。哪个轴过载。</w:t>
      </w:r>
      <w:r w:rsidR="007578AA">
        <w:rPr>
          <w:rFonts w:hint="eastAsia"/>
        </w:rPr>
        <w:t>详细接口由汤工定义即可.</w:t>
      </w:r>
    </w:p>
  </w:comment>
  <w:comment w:id="248" w:author="Ysaty" w:date="2020-05-29T13:20:00Z" w:initials="Y">
    <w:p w14:paraId="5A0D730D" w14:textId="77777777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后面的错误意义不大。</w:t>
      </w:r>
    </w:p>
  </w:comment>
  <w:comment w:id="251" w:author="Ysaty" w:date="2020-05-29T13:23:00Z" w:initials="Y">
    <w:p w14:paraId="5103A578" w14:textId="77777777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（冗余）上位机如果没有收到应答，就可以判断送片机出问题。。送片机是被动执行机器，即便有问题，告警也不能传送到网络端。</w:t>
      </w:r>
    </w:p>
  </w:comment>
  <w:comment w:id="313" w:author="Ysaty" w:date="2020-05-29T13:26:00Z" w:initials="Y">
    <w:p w14:paraId="13EFCE14" w14:textId="77777777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（冗余），送片机上电后必须要校准归0，系统只要保证Z轴先到位，XY轴随便移动不会对玻片造成影响。</w:t>
      </w:r>
    </w:p>
  </w:comment>
  <w:comment w:id="314" w:author="Ysaty" w:date="2020-05-29T13:24:00Z" w:initials="Y">
    <w:p w14:paraId="71C194CD" w14:textId="77777777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该条功能可加，防止夹片后断电重启后丢掉（需要增加修改电路板增加此功能）。</w:t>
      </w:r>
    </w:p>
  </w:comment>
  <w:comment w:id="315" w:author="薛松" w:date="2020-05-29T15:19:00Z" w:initials="薛松">
    <w:p w14:paraId="1BD68EA3" w14:textId="61FE3685" w:rsidR="00A747A0" w:rsidRDefault="00A747A0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增加一条需求。收到INTI异常后，提供一个人工确认复位的操作。</w:t>
      </w:r>
    </w:p>
  </w:comment>
  <w:comment w:id="654" w:author="Ysaty" w:date="2020-05-29T13:28:00Z" w:initials="Y">
    <w:p w14:paraId="2A767DE0" w14:textId="77777777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是否可理解为由于结构（光电开关）安装的偏移，来设置每个送片机的偏差？？？</w:t>
      </w:r>
    </w:p>
  </w:comment>
  <w:comment w:id="669" w:author="Ysaty" w:date="2020-05-29T13:29:00Z" w:initials="Y">
    <w:p w14:paraId="1EC7C887" w14:textId="77777777" w:rsidR="00351B4C" w:rsidRDefault="00351B4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目前已经打印，在另外一个串口，可以查看系统的运行状态，以及收到的数据。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DFFF3E" w15:done="0"/>
  <w15:commentEx w15:paraId="21F37190" w15:paraIdParent="57DFFF3E" w15:done="0"/>
  <w15:commentEx w15:paraId="474FC38A" w15:done="0"/>
  <w15:commentEx w15:paraId="7865FB0C" w15:done="0"/>
  <w15:commentEx w15:paraId="5A0D730D" w15:done="0"/>
  <w15:commentEx w15:paraId="5103A578" w15:done="0"/>
  <w15:commentEx w15:paraId="13EFCE14" w15:done="0"/>
  <w15:commentEx w15:paraId="71C194CD" w15:done="0"/>
  <w15:commentEx w15:paraId="1BD68EA3" w15:done="0"/>
  <w15:commentEx w15:paraId="2A767DE0" w15:done="0"/>
  <w15:commentEx w15:paraId="1EC7C8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A063" w16cex:dateUtc="2020-05-29T06:53:00Z"/>
  <w16cex:commentExtensible w16cex:durableId="227BA397" w16cex:dateUtc="2020-05-29T07:07:00Z"/>
  <w16cex:commentExtensible w16cex:durableId="227BA677" w16cex:dateUtc="2020-05-29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DFFF3E" w16cid:durableId="227B9E52"/>
  <w16cid:commentId w16cid:paraId="21F37190" w16cid:durableId="227BA063"/>
  <w16cid:commentId w16cid:paraId="474FC38A" w16cid:durableId="227B9E53"/>
  <w16cid:commentId w16cid:paraId="7865FB0C" w16cid:durableId="227BA397"/>
  <w16cid:commentId w16cid:paraId="5A0D730D" w16cid:durableId="227B9E54"/>
  <w16cid:commentId w16cid:paraId="5103A578" w16cid:durableId="227B9E55"/>
  <w16cid:commentId w16cid:paraId="13EFCE14" w16cid:durableId="227B9E56"/>
  <w16cid:commentId w16cid:paraId="71C194CD" w16cid:durableId="227B9E57"/>
  <w16cid:commentId w16cid:paraId="1BD68EA3" w16cid:durableId="227BA677"/>
  <w16cid:commentId w16cid:paraId="2A767DE0" w16cid:durableId="227B9E58"/>
  <w16cid:commentId w16cid:paraId="1EC7C887" w16cid:durableId="227B9E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4019"/>
    <w:multiLevelType w:val="multilevel"/>
    <w:tmpl w:val="54861ECC"/>
    <w:lvl w:ilvl="0">
      <w:start w:val="1"/>
      <w:numFmt w:val="decimal"/>
      <w:pStyle w:val="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ind w:left="907" w:hanging="45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81D579E"/>
    <w:multiLevelType w:val="hybridMultilevel"/>
    <w:tmpl w:val="992C97E4"/>
    <w:lvl w:ilvl="0" w:tplc="F34AF3C4">
      <w:start w:val="1"/>
      <w:numFmt w:val="bullet"/>
      <w:pStyle w:val="6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2" w15:restartNumberingAfterBreak="0">
    <w:nsid w:val="1B6E0F78"/>
    <w:multiLevelType w:val="hybridMultilevel"/>
    <w:tmpl w:val="5C9C3A68"/>
    <w:lvl w:ilvl="0" w:tplc="85FCB326">
      <w:start w:val="1"/>
      <w:numFmt w:val="bullet"/>
      <w:pStyle w:val="--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2D1F77"/>
    <w:multiLevelType w:val="hybridMultilevel"/>
    <w:tmpl w:val="1A4E6EFA"/>
    <w:lvl w:ilvl="0" w:tplc="403CC0B6">
      <w:start w:val="1"/>
      <w:numFmt w:val="bullet"/>
      <w:pStyle w:val="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8F2CFA"/>
    <w:multiLevelType w:val="hybridMultilevel"/>
    <w:tmpl w:val="33689B1C"/>
    <w:lvl w:ilvl="0" w:tplc="19B6A04E">
      <w:start w:val="1"/>
      <w:numFmt w:val="decimal"/>
      <w:pStyle w:val="---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10613E"/>
    <w:multiLevelType w:val="multilevel"/>
    <w:tmpl w:val="E7343316"/>
    <w:lvl w:ilvl="0">
      <w:start w:val="1"/>
      <w:numFmt w:val="decimal"/>
      <w:pStyle w:val="-2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5990B75"/>
    <w:multiLevelType w:val="multilevel"/>
    <w:tmpl w:val="E67CA588"/>
    <w:lvl w:ilvl="0">
      <w:start w:val="1"/>
      <w:numFmt w:val="decimal"/>
      <w:pStyle w:val="-10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AE71C78"/>
    <w:multiLevelType w:val="multilevel"/>
    <w:tmpl w:val="972259F0"/>
    <w:lvl w:ilvl="0">
      <w:start w:val="1"/>
      <w:numFmt w:val="decimal"/>
      <w:lvlText w:val="%1"/>
      <w:lvlJc w:val="left"/>
      <w:pPr>
        <w:ind w:left="454" w:hanging="454"/>
      </w:pPr>
      <w:rPr>
        <w:rFonts w:eastAsia="微软雅黑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1021" w:hanging="59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88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BFE69A2"/>
    <w:multiLevelType w:val="multilevel"/>
    <w:tmpl w:val="A1C20C4A"/>
    <w:lvl w:ilvl="0">
      <w:start w:val="1"/>
      <w:numFmt w:val="decimal"/>
      <w:pStyle w:val="-20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14"/>
        </w:tabs>
        <w:ind w:left="1814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1" w:hanging="781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5FF04901"/>
    <w:multiLevelType w:val="multilevel"/>
    <w:tmpl w:val="71703E2C"/>
    <w:lvl w:ilvl="0">
      <w:start w:val="1"/>
      <w:numFmt w:val="decimal"/>
      <w:pStyle w:val="-1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61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675E5BB0"/>
    <w:multiLevelType w:val="hybridMultilevel"/>
    <w:tmpl w:val="01E85F68"/>
    <w:lvl w:ilvl="0" w:tplc="ACBC3C40">
      <w:start w:val="1"/>
      <w:numFmt w:val="bullet"/>
      <w:pStyle w:val="-21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1" w15:restartNumberingAfterBreak="0">
    <w:nsid w:val="6EFC7E0F"/>
    <w:multiLevelType w:val="hybridMultilevel"/>
    <w:tmpl w:val="2CF892FE"/>
    <w:lvl w:ilvl="0" w:tplc="F6222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5"/>
  </w:num>
  <w:num w:numId="14">
    <w:abstractNumId w:val="3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薛松">
    <w15:presenceInfo w15:providerId="None" w15:userId="薛松"/>
  </w15:person>
  <w15:person w15:author="薛 松">
    <w15:presenceInfo w15:providerId="Windows Live" w15:userId="5ce4e244f43498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45"/>
    <w:rsid w:val="00006A2B"/>
    <w:rsid w:val="00012844"/>
    <w:rsid w:val="00025010"/>
    <w:rsid w:val="000410E4"/>
    <w:rsid w:val="00062680"/>
    <w:rsid w:val="000819D9"/>
    <w:rsid w:val="00083B55"/>
    <w:rsid w:val="00094395"/>
    <w:rsid w:val="000C6DC5"/>
    <w:rsid w:val="000D65CD"/>
    <w:rsid w:val="000F78B6"/>
    <w:rsid w:val="0010649A"/>
    <w:rsid w:val="00192C39"/>
    <w:rsid w:val="00195275"/>
    <w:rsid w:val="001B12C4"/>
    <w:rsid w:val="001D338A"/>
    <w:rsid w:val="001D4309"/>
    <w:rsid w:val="001D60AF"/>
    <w:rsid w:val="001E79F4"/>
    <w:rsid w:val="00220F5D"/>
    <w:rsid w:val="00260999"/>
    <w:rsid w:val="00273C67"/>
    <w:rsid w:val="002759DA"/>
    <w:rsid w:val="002D2F48"/>
    <w:rsid w:val="002E3AF1"/>
    <w:rsid w:val="002E3D44"/>
    <w:rsid w:val="00311B24"/>
    <w:rsid w:val="00315BE8"/>
    <w:rsid w:val="00351B4C"/>
    <w:rsid w:val="00384182"/>
    <w:rsid w:val="00395074"/>
    <w:rsid w:val="003C3139"/>
    <w:rsid w:val="003F0674"/>
    <w:rsid w:val="00403A87"/>
    <w:rsid w:val="00411BBE"/>
    <w:rsid w:val="00434BAC"/>
    <w:rsid w:val="00447CE1"/>
    <w:rsid w:val="00467344"/>
    <w:rsid w:val="00476466"/>
    <w:rsid w:val="004E683C"/>
    <w:rsid w:val="004E7DCC"/>
    <w:rsid w:val="00552E68"/>
    <w:rsid w:val="00562CBB"/>
    <w:rsid w:val="005A48C0"/>
    <w:rsid w:val="00616DB1"/>
    <w:rsid w:val="00643547"/>
    <w:rsid w:val="006714E4"/>
    <w:rsid w:val="00683C14"/>
    <w:rsid w:val="006A016B"/>
    <w:rsid w:val="007138B6"/>
    <w:rsid w:val="00722918"/>
    <w:rsid w:val="007541E4"/>
    <w:rsid w:val="007578AA"/>
    <w:rsid w:val="007E70A8"/>
    <w:rsid w:val="007F0BCC"/>
    <w:rsid w:val="008169A1"/>
    <w:rsid w:val="00817DAF"/>
    <w:rsid w:val="0082498F"/>
    <w:rsid w:val="00826129"/>
    <w:rsid w:val="00862C79"/>
    <w:rsid w:val="00894F84"/>
    <w:rsid w:val="008B2908"/>
    <w:rsid w:val="008D204D"/>
    <w:rsid w:val="008F6845"/>
    <w:rsid w:val="00916D1B"/>
    <w:rsid w:val="00926C16"/>
    <w:rsid w:val="00926E01"/>
    <w:rsid w:val="00983CF3"/>
    <w:rsid w:val="009A512C"/>
    <w:rsid w:val="009B145D"/>
    <w:rsid w:val="009B4661"/>
    <w:rsid w:val="009E7994"/>
    <w:rsid w:val="009F5538"/>
    <w:rsid w:val="00A55A70"/>
    <w:rsid w:val="00A747A0"/>
    <w:rsid w:val="00A76026"/>
    <w:rsid w:val="00A860AF"/>
    <w:rsid w:val="00A870D3"/>
    <w:rsid w:val="00AA6D0C"/>
    <w:rsid w:val="00AC74F4"/>
    <w:rsid w:val="00B00313"/>
    <w:rsid w:val="00B03B97"/>
    <w:rsid w:val="00B07D53"/>
    <w:rsid w:val="00B11482"/>
    <w:rsid w:val="00B27F7D"/>
    <w:rsid w:val="00B43958"/>
    <w:rsid w:val="00B7514B"/>
    <w:rsid w:val="00B80523"/>
    <w:rsid w:val="00B9516D"/>
    <w:rsid w:val="00BB5FE9"/>
    <w:rsid w:val="00BC7019"/>
    <w:rsid w:val="00C058C2"/>
    <w:rsid w:val="00C15E97"/>
    <w:rsid w:val="00C335D7"/>
    <w:rsid w:val="00C41261"/>
    <w:rsid w:val="00C445E4"/>
    <w:rsid w:val="00CA7E7F"/>
    <w:rsid w:val="00CB53DA"/>
    <w:rsid w:val="00CC0B0D"/>
    <w:rsid w:val="00CC4AC3"/>
    <w:rsid w:val="00D03150"/>
    <w:rsid w:val="00D15FCC"/>
    <w:rsid w:val="00D25D29"/>
    <w:rsid w:val="00D5490C"/>
    <w:rsid w:val="00D631B1"/>
    <w:rsid w:val="00DD5BE0"/>
    <w:rsid w:val="00DE058E"/>
    <w:rsid w:val="00E37441"/>
    <w:rsid w:val="00E43DA7"/>
    <w:rsid w:val="00E44075"/>
    <w:rsid w:val="00E65B92"/>
    <w:rsid w:val="00EE072D"/>
    <w:rsid w:val="00EF624B"/>
    <w:rsid w:val="00F06082"/>
    <w:rsid w:val="00F163A0"/>
    <w:rsid w:val="00F26C69"/>
    <w:rsid w:val="00F46992"/>
    <w:rsid w:val="00F5364B"/>
    <w:rsid w:val="00FB6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791F"/>
  <w15:docId w15:val="{1344791E-82D9-4547-9C2E-DEED3640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14B"/>
    <w:pPr>
      <w:widowControl w:val="0"/>
      <w:jc w:val="both"/>
    </w:pPr>
  </w:style>
  <w:style w:type="paragraph" w:styleId="1">
    <w:name w:val="heading 1"/>
    <w:next w:val="-22"/>
    <w:link w:val="10"/>
    <w:autoRedefine/>
    <w:uiPriority w:val="9"/>
    <w:qFormat/>
    <w:rsid w:val="009B4661"/>
    <w:pPr>
      <w:keepNext/>
      <w:keepLines/>
      <w:numPr>
        <w:numId w:val="18"/>
      </w:numPr>
      <w:spacing w:before="120" w:after="120"/>
      <w:outlineLvl w:val="0"/>
    </w:pPr>
    <w:rPr>
      <w:rFonts w:ascii="Arial" w:eastAsia="微软雅黑" w:hAnsi="Arial"/>
      <w:b/>
      <w:bCs/>
      <w:kern w:val="44"/>
      <w:sz w:val="32"/>
      <w:szCs w:val="44"/>
    </w:rPr>
  </w:style>
  <w:style w:type="paragraph" w:styleId="2">
    <w:name w:val="heading 2"/>
    <w:basedOn w:val="a"/>
    <w:next w:val="-22"/>
    <w:link w:val="20"/>
    <w:autoRedefine/>
    <w:uiPriority w:val="9"/>
    <w:unhideWhenUsed/>
    <w:qFormat/>
    <w:rsid w:val="009B4661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-22"/>
    <w:link w:val="30"/>
    <w:autoRedefine/>
    <w:uiPriority w:val="9"/>
    <w:unhideWhenUsed/>
    <w:qFormat/>
    <w:rsid w:val="009B4661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ascii="Arial" w:eastAsia="华文细黑" w:hAnsi="Arial"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25010"/>
    <w:pPr>
      <w:keepNext/>
      <w:keepLines/>
      <w:numPr>
        <w:ilvl w:val="3"/>
        <w:numId w:val="18"/>
      </w:numPr>
      <w:spacing w:before="280" w:after="290" w:line="377" w:lineRule="auto"/>
      <w:outlineLvl w:val="3"/>
    </w:pPr>
    <w:rPr>
      <w:rFonts w:ascii="Arial" w:eastAsia="华文细黑" w:hAnsi="Arial" w:cstheme="majorBidi"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B4661"/>
    <w:pPr>
      <w:keepNext/>
      <w:keepLines/>
      <w:numPr>
        <w:ilvl w:val="4"/>
        <w:numId w:val="18"/>
      </w:numPr>
      <w:spacing w:before="280" w:after="290"/>
      <w:contextualSpacing/>
      <w:outlineLvl w:val="4"/>
    </w:pPr>
    <w:rPr>
      <w:rFonts w:ascii="Arial" w:eastAsia="华文细黑" w:hAnsi="Arial"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DD5BE0"/>
    <w:pPr>
      <w:keepNext/>
      <w:keepLines/>
      <w:numPr>
        <w:numId w:val="7"/>
      </w:numPr>
      <w:spacing w:before="100" w:beforeAutospacing="1" w:after="100" w:afterAutospacing="1"/>
      <w:outlineLvl w:val="5"/>
    </w:pPr>
    <w:rPr>
      <w:rFonts w:ascii="Abadi" w:eastAsia="华文细黑" w:hAnsi="Abadi" w:cstheme="majorBidi"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rsid w:val="00DD5BE0"/>
    <w:pPr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441"/>
    <w:rPr>
      <w:rFonts w:ascii="Arial" w:eastAsia="微软雅黑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37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4661"/>
    <w:rPr>
      <w:rFonts w:ascii="Arial" w:eastAsia="华文细黑" w:hAnsi="Arial"/>
      <w:bCs/>
      <w:sz w:val="30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DD5BE0"/>
    <w:pPr>
      <w:spacing w:before="240" w:after="60"/>
      <w:jc w:val="center"/>
    </w:pPr>
    <w:rPr>
      <w:rFonts w:ascii="Arial" w:eastAsia="微软雅黑" w:hAnsi="Arial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DD5BE0"/>
    <w:rPr>
      <w:rFonts w:ascii="Arial" w:eastAsia="微软雅黑" w:hAnsi="Arial" w:cstheme="majorBidi"/>
      <w:b/>
      <w:bCs/>
      <w:sz w:val="36"/>
      <w:szCs w:val="32"/>
    </w:rPr>
  </w:style>
  <w:style w:type="table" w:styleId="a5">
    <w:name w:val="Table Grid"/>
    <w:basedOn w:val="a1"/>
    <w:rsid w:val="00DD5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表格标题-小号"/>
    <w:basedOn w:val="a"/>
    <w:autoRedefine/>
    <w:qFormat/>
    <w:rsid w:val="00562CBB"/>
    <w:rPr>
      <w:rFonts w:ascii="Arial" w:eastAsia="楷体" w:hAnsi="Arial"/>
      <w:b/>
      <w:sz w:val="18"/>
    </w:rPr>
  </w:style>
  <w:style w:type="paragraph" w:customStyle="1" w:styleId="-0">
    <w:name w:val="表格正文-小号"/>
    <w:basedOn w:val="-3"/>
    <w:autoRedefine/>
    <w:qFormat/>
    <w:rsid w:val="00083B55"/>
    <w:pPr>
      <w:spacing w:beforeLines="50" w:afterLines="50"/>
    </w:pPr>
    <w:rPr>
      <w:sz w:val="18"/>
    </w:rPr>
  </w:style>
  <w:style w:type="paragraph" w:customStyle="1" w:styleId="-4">
    <w:name w:val="表格标题-正常"/>
    <w:basedOn w:val="-"/>
    <w:autoRedefine/>
    <w:qFormat/>
    <w:rsid w:val="00FB6530"/>
    <w:pPr>
      <w:contextualSpacing/>
    </w:pPr>
    <w:rPr>
      <w:sz w:val="21"/>
    </w:rPr>
  </w:style>
  <w:style w:type="paragraph" w:customStyle="1" w:styleId="-3">
    <w:name w:val="表格正文-正常"/>
    <w:basedOn w:val="a"/>
    <w:autoRedefine/>
    <w:qFormat/>
    <w:rsid w:val="00025010"/>
  </w:style>
  <w:style w:type="paragraph" w:styleId="TOC1">
    <w:name w:val="toc 1"/>
    <w:basedOn w:val="a"/>
    <w:next w:val="a"/>
    <w:autoRedefine/>
    <w:uiPriority w:val="39"/>
    <w:unhideWhenUsed/>
    <w:rsid w:val="00DD5BE0"/>
  </w:style>
  <w:style w:type="paragraph" w:styleId="TOC2">
    <w:name w:val="toc 2"/>
    <w:basedOn w:val="a"/>
    <w:next w:val="a"/>
    <w:autoRedefine/>
    <w:uiPriority w:val="39"/>
    <w:unhideWhenUsed/>
    <w:rsid w:val="00DD5B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D5BE0"/>
    <w:pPr>
      <w:ind w:leftChars="400" w:left="840"/>
    </w:pPr>
  </w:style>
  <w:style w:type="paragraph" w:styleId="TOC">
    <w:name w:val="TOC Heading"/>
    <w:basedOn w:val="1"/>
    <w:next w:val="a"/>
    <w:autoRedefine/>
    <w:uiPriority w:val="39"/>
    <w:unhideWhenUsed/>
    <w:qFormat/>
    <w:rsid w:val="00DD5BE0"/>
    <w:pPr>
      <w:numPr>
        <w:numId w:val="0"/>
      </w:numPr>
      <w:spacing w:before="240" w:after="0" w:line="259" w:lineRule="auto"/>
      <w:jc w:val="center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40">
    <w:name w:val="标题 4 字符"/>
    <w:basedOn w:val="a0"/>
    <w:link w:val="4"/>
    <w:uiPriority w:val="9"/>
    <w:rsid w:val="00025010"/>
    <w:rPr>
      <w:rFonts w:ascii="Arial" w:eastAsia="华文细黑" w:hAnsi="Arial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5BE0"/>
    <w:rPr>
      <w:rFonts w:ascii="Arial" w:eastAsia="华文细黑" w:hAnsi="Arial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DD5BE0"/>
    <w:rPr>
      <w:rFonts w:ascii="Abadi" w:eastAsia="华文细黑" w:hAnsi="Abadi" w:cstheme="majorBidi"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D5BE0"/>
    <w:rPr>
      <w:szCs w:val="21"/>
    </w:rPr>
  </w:style>
  <w:style w:type="paragraph" w:customStyle="1" w:styleId="--1">
    <w:name w:val="表格-正文-1"/>
    <w:autoRedefine/>
    <w:qFormat/>
    <w:rsid w:val="00DD5BE0"/>
    <w:rPr>
      <w:rFonts w:ascii="Times New Roman" w:eastAsia="华文宋体" w:hAnsi="Times New Roman"/>
    </w:rPr>
  </w:style>
  <w:style w:type="paragraph" w:customStyle="1" w:styleId="--10">
    <w:name w:val="表格-标题-1"/>
    <w:basedOn w:val="--1"/>
    <w:autoRedefine/>
    <w:qFormat/>
    <w:rsid w:val="00DD5BE0"/>
    <w:rPr>
      <w:rFonts w:ascii="Arial" w:eastAsia="微软雅黑" w:hAnsi="Arial"/>
      <w:b/>
    </w:rPr>
  </w:style>
  <w:style w:type="paragraph" w:customStyle="1" w:styleId="--2">
    <w:name w:val="表格-正文-2"/>
    <w:basedOn w:val="--1"/>
    <w:autoRedefine/>
    <w:qFormat/>
    <w:rsid w:val="00DD5BE0"/>
    <w:rPr>
      <w:rFonts w:ascii="Arial" w:eastAsia="华文楷体" w:hAnsi="Arial"/>
    </w:rPr>
  </w:style>
  <w:style w:type="paragraph" w:customStyle="1" w:styleId="---10">
    <w:name w:val="表格-正文-独立编号-1"/>
    <w:autoRedefine/>
    <w:qFormat/>
    <w:rsid w:val="00DD5BE0"/>
    <w:pPr>
      <w:numPr>
        <w:numId w:val="8"/>
      </w:numPr>
    </w:pPr>
    <w:rPr>
      <w:rFonts w:ascii="Times New Roman" w:eastAsia="华文宋体" w:hAnsi="Times New Roman"/>
    </w:rPr>
  </w:style>
  <w:style w:type="paragraph" w:customStyle="1" w:styleId="---1">
    <w:name w:val="表格-正文-列表-1"/>
    <w:basedOn w:val="--1"/>
    <w:autoRedefine/>
    <w:qFormat/>
    <w:rsid w:val="00DD5BE0"/>
    <w:pPr>
      <w:numPr>
        <w:numId w:val="9"/>
      </w:numPr>
    </w:pPr>
  </w:style>
  <w:style w:type="character" w:styleId="a6">
    <w:name w:val="Hyperlink"/>
    <w:basedOn w:val="a0"/>
    <w:uiPriority w:val="99"/>
    <w:unhideWhenUsed/>
    <w:rsid w:val="00DD5BE0"/>
    <w:rPr>
      <w:color w:val="0000FF"/>
      <w:u w:val="single"/>
    </w:rPr>
  </w:style>
  <w:style w:type="paragraph" w:customStyle="1" w:styleId="a7">
    <w:name w:val="代码"/>
    <w:basedOn w:val="a"/>
    <w:autoRedefine/>
    <w:qFormat/>
    <w:rsid w:val="00DD5BE0"/>
    <w:pPr>
      <w:shd w:val="clear" w:color="auto" w:fill="F2F2F2" w:themeFill="background1" w:themeFillShade="F2"/>
      <w:spacing w:before="100" w:beforeAutospacing="1" w:after="100" w:afterAutospacing="1"/>
      <w:ind w:left="454" w:right="454"/>
      <w:contextualSpacing/>
    </w:pPr>
    <w:rPr>
      <w:rFonts w:ascii="Segoe UI" w:eastAsia="华文细黑" w:hAnsi="Segoe UI"/>
      <w:sz w:val="22"/>
      <w:szCs w:val="22"/>
    </w:rPr>
  </w:style>
  <w:style w:type="character" w:customStyle="1" w:styleId="-5">
    <w:name w:val="代码-强调"/>
    <w:basedOn w:val="a0"/>
    <w:uiPriority w:val="1"/>
    <w:qFormat/>
    <w:rsid w:val="00DD5BE0"/>
    <w:rPr>
      <w:b/>
    </w:rPr>
  </w:style>
  <w:style w:type="character" w:customStyle="1" w:styleId="a8">
    <w:name w:val="代码文本"/>
    <w:basedOn w:val="a0"/>
    <w:uiPriority w:val="1"/>
    <w:qFormat/>
    <w:rsid w:val="00DD5BE0"/>
    <w:rPr>
      <w:rFonts w:ascii="Calibri" w:eastAsia="华文楷体" w:hAnsi="Calibri"/>
      <w:szCs w:val="19"/>
    </w:rPr>
  </w:style>
  <w:style w:type="character" w:customStyle="1" w:styleId="-6">
    <w:name w:val="代码文本-加粗"/>
    <w:basedOn w:val="a0"/>
    <w:uiPriority w:val="1"/>
    <w:qFormat/>
    <w:rsid w:val="00DD5BE0"/>
    <w:rPr>
      <w:rFonts w:ascii="Calibri" w:eastAsia="华文楷体" w:hAnsi="Calibri"/>
      <w:b/>
      <w:color w:val="993300"/>
      <w:szCs w:val="19"/>
    </w:rPr>
  </w:style>
  <w:style w:type="character" w:customStyle="1" w:styleId="-7">
    <w:name w:val="代码文本-普通"/>
    <w:basedOn w:val="-6"/>
    <w:uiPriority w:val="1"/>
    <w:qFormat/>
    <w:rsid w:val="00DD5BE0"/>
    <w:rPr>
      <w:rFonts w:ascii="Calibri" w:eastAsia="华文楷体" w:hAnsi="Calibri"/>
      <w:b w:val="0"/>
      <w:color w:val="993300"/>
      <w:szCs w:val="19"/>
    </w:rPr>
  </w:style>
  <w:style w:type="paragraph" w:customStyle="1" w:styleId="-11">
    <w:name w:val="独立编号-1"/>
    <w:basedOn w:val="a"/>
    <w:autoRedefine/>
    <w:qFormat/>
    <w:rsid w:val="00DD5BE0"/>
    <w:pPr>
      <w:numPr>
        <w:numId w:val="10"/>
      </w:numPr>
      <w:spacing w:before="100" w:beforeAutospacing="1" w:after="100" w:afterAutospacing="1"/>
    </w:pPr>
  </w:style>
  <w:style w:type="paragraph" w:customStyle="1" w:styleId="-20">
    <w:name w:val="独立编号-2"/>
    <w:basedOn w:val="-11"/>
    <w:autoRedefine/>
    <w:qFormat/>
    <w:rsid w:val="00DD5BE0"/>
    <w:pPr>
      <w:numPr>
        <w:numId w:val="11"/>
      </w:numPr>
    </w:pPr>
  </w:style>
  <w:style w:type="paragraph" w:styleId="a9">
    <w:name w:val="Subtitle"/>
    <w:basedOn w:val="a"/>
    <w:next w:val="a"/>
    <w:link w:val="aa"/>
    <w:autoRedefine/>
    <w:uiPriority w:val="11"/>
    <w:qFormat/>
    <w:rsid w:val="00DD5BE0"/>
    <w:pPr>
      <w:spacing w:before="240" w:after="60" w:line="312" w:lineRule="auto"/>
      <w:jc w:val="center"/>
    </w:pPr>
    <w:rPr>
      <w:b/>
      <w:bCs/>
      <w:kern w:val="28"/>
      <w:sz w:val="30"/>
      <w:szCs w:val="32"/>
    </w:rPr>
  </w:style>
  <w:style w:type="character" w:customStyle="1" w:styleId="aa">
    <w:name w:val="副标题 字符"/>
    <w:basedOn w:val="a0"/>
    <w:link w:val="a9"/>
    <w:uiPriority w:val="11"/>
    <w:rsid w:val="00DD5BE0"/>
    <w:rPr>
      <w:b/>
      <w:bCs/>
      <w:kern w:val="28"/>
      <w:sz w:val="30"/>
      <w:szCs w:val="32"/>
    </w:rPr>
  </w:style>
  <w:style w:type="character" w:customStyle="1" w:styleId="ab">
    <w:name w:val="交叉引用"/>
    <w:basedOn w:val="a6"/>
    <w:uiPriority w:val="1"/>
    <w:qFormat/>
    <w:rsid w:val="00DD5BE0"/>
    <w:rPr>
      <w:i/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DD5BE0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图片"/>
    <w:basedOn w:val="a"/>
    <w:next w:val="a"/>
    <w:autoRedefine/>
    <w:qFormat/>
    <w:rsid w:val="00DD5BE0"/>
    <w:pPr>
      <w:spacing w:before="100" w:beforeAutospacing="1" w:after="100" w:afterAutospacing="1"/>
      <w:jc w:val="center"/>
    </w:pPr>
    <w:rPr>
      <w:rFonts w:ascii="Arial" w:eastAsia="华文楷体" w:hAnsi="Arial"/>
      <w:noProof/>
    </w:rPr>
  </w:style>
  <w:style w:type="paragraph" w:customStyle="1" w:styleId="ae">
    <w:name w:val="图注"/>
    <w:basedOn w:val="ac"/>
    <w:next w:val="a"/>
    <w:autoRedefine/>
    <w:qFormat/>
    <w:rsid w:val="00DD5BE0"/>
    <w:pPr>
      <w:spacing w:before="100" w:beforeAutospacing="1" w:after="100" w:afterAutospacing="1"/>
      <w:jc w:val="center"/>
    </w:pPr>
    <w:rPr>
      <w:rFonts w:ascii="Arial" w:eastAsia="华文楷体" w:hAnsi="Arial"/>
    </w:rPr>
  </w:style>
  <w:style w:type="character" w:customStyle="1" w:styleId="-8">
    <w:name w:val="文本-强调"/>
    <w:basedOn w:val="a0"/>
    <w:uiPriority w:val="1"/>
    <w:qFormat/>
    <w:rsid w:val="00DD5BE0"/>
    <w:rPr>
      <w:b/>
    </w:rPr>
  </w:style>
  <w:style w:type="character" w:customStyle="1" w:styleId="-GUI-1">
    <w:name w:val="文本-GUI部件-1"/>
    <w:basedOn w:val="-8"/>
    <w:uiPriority w:val="1"/>
    <w:qFormat/>
    <w:rsid w:val="00DD5BE0"/>
    <w:rPr>
      <w:rFonts w:ascii="Segoe UI" w:eastAsia="微软雅黑" w:hAnsi="Segoe UI"/>
      <w:b w:val="0"/>
      <w:bCs/>
      <w:i w:val="0"/>
      <w:color w:val="0000FF"/>
    </w:rPr>
  </w:style>
  <w:style w:type="character" w:customStyle="1" w:styleId="--20">
    <w:name w:val="文本-强调-2"/>
    <w:basedOn w:val="a0"/>
    <w:uiPriority w:val="1"/>
    <w:qFormat/>
    <w:rsid w:val="00DD5BE0"/>
    <w:rPr>
      <w:rFonts w:ascii="Segoe UI" w:eastAsia="华文细黑" w:hAnsi="Segoe UI"/>
      <w:b/>
      <w:color w:val="0000FF"/>
    </w:rPr>
  </w:style>
  <w:style w:type="character" w:customStyle="1" w:styleId="--3">
    <w:name w:val="文本-强调-3"/>
    <w:basedOn w:val="a0"/>
    <w:uiPriority w:val="1"/>
    <w:qFormat/>
    <w:rsid w:val="00DD5BE0"/>
    <w:rPr>
      <w:rFonts w:ascii="Arial" w:eastAsia="华文细黑" w:hAnsi="Arial"/>
      <w:b/>
      <w:color w:val="0000FF"/>
    </w:rPr>
  </w:style>
  <w:style w:type="paragraph" w:styleId="af">
    <w:name w:val="footer"/>
    <w:basedOn w:val="a"/>
    <w:link w:val="af0"/>
    <w:autoRedefine/>
    <w:uiPriority w:val="99"/>
    <w:unhideWhenUsed/>
    <w:qFormat/>
    <w:rsid w:val="00DD5BE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D5BE0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DD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D5BE0"/>
    <w:rPr>
      <w:sz w:val="18"/>
      <w:szCs w:val="18"/>
    </w:rPr>
  </w:style>
  <w:style w:type="paragraph" w:customStyle="1" w:styleId="-10">
    <w:name w:val="章节编号-1"/>
    <w:basedOn w:val="a"/>
    <w:autoRedefine/>
    <w:qFormat/>
    <w:rsid w:val="00DD5BE0"/>
    <w:pPr>
      <w:numPr>
        <w:numId w:val="12"/>
      </w:numPr>
    </w:pPr>
  </w:style>
  <w:style w:type="paragraph" w:customStyle="1" w:styleId="-2">
    <w:name w:val="章节编号-2"/>
    <w:basedOn w:val="a"/>
    <w:autoRedefine/>
    <w:qFormat/>
    <w:rsid w:val="00DD5BE0"/>
    <w:pPr>
      <w:numPr>
        <w:numId w:val="13"/>
      </w:numPr>
    </w:pPr>
  </w:style>
  <w:style w:type="paragraph" w:customStyle="1" w:styleId="-1">
    <w:name w:val="正文列表-1"/>
    <w:basedOn w:val="a"/>
    <w:autoRedefine/>
    <w:qFormat/>
    <w:rsid w:val="00DD5BE0"/>
    <w:pPr>
      <w:numPr>
        <w:numId w:val="14"/>
      </w:numPr>
      <w:spacing w:before="100" w:beforeAutospacing="1" w:after="100" w:afterAutospacing="1"/>
      <w:contextualSpacing/>
    </w:pPr>
  </w:style>
  <w:style w:type="paragraph" w:customStyle="1" w:styleId="-21">
    <w:name w:val="正文列表-2"/>
    <w:basedOn w:val="a"/>
    <w:autoRedefine/>
    <w:qFormat/>
    <w:rsid w:val="00DD5BE0"/>
    <w:pPr>
      <w:numPr>
        <w:numId w:val="15"/>
      </w:numPr>
      <w:spacing w:before="100" w:beforeAutospacing="1" w:after="100" w:afterAutospacing="1"/>
      <w:contextualSpacing/>
    </w:pPr>
  </w:style>
  <w:style w:type="paragraph" w:customStyle="1" w:styleId="-30">
    <w:name w:val="正文列表-3"/>
    <w:basedOn w:val="a"/>
    <w:autoRedefine/>
    <w:qFormat/>
    <w:rsid w:val="00DD5BE0"/>
    <w:pPr>
      <w:spacing w:before="100" w:beforeAutospacing="1" w:after="100" w:afterAutospacing="1"/>
    </w:pPr>
  </w:style>
  <w:style w:type="paragraph" w:customStyle="1" w:styleId="-22">
    <w:name w:val="正文首缩-2"/>
    <w:basedOn w:val="a"/>
    <w:autoRedefine/>
    <w:qFormat/>
    <w:rsid w:val="00DD5BE0"/>
    <w:pPr>
      <w:spacing w:before="100" w:beforeAutospacing="1" w:after="100" w:afterAutospacing="1"/>
      <w:ind w:firstLine="454"/>
    </w:pPr>
  </w:style>
  <w:style w:type="paragraph" w:customStyle="1" w:styleId="-12">
    <w:name w:val="注释文本-1"/>
    <w:basedOn w:val="-22"/>
    <w:next w:val="-22"/>
    <w:autoRedefine/>
    <w:qFormat/>
    <w:rsid w:val="00DD5BE0"/>
    <w:pPr>
      <w:ind w:left="454" w:right="454" w:firstLine="0"/>
    </w:pPr>
    <w:rPr>
      <w:rFonts w:ascii="Arial" w:eastAsia="华文细黑" w:hAnsi="Arial"/>
      <w:i/>
      <w:color w:val="0000FF"/>
    </w:rPr>
  </w:style>
  <w:style w:type="paragraph" w:styleId="af3">
    <w:name w:val="List Paragraph"/>
    <w:basedOn w:val="a"/>
    <w:uiPriority w:val="34"/>
    <w:qFormat/>
    <w:rsid w:val="008169A1"/>
    <w:pPr>
      <w:ind w:firstLineChars="200" w:firstLine="420"/>
    </w:pPr>
  </w:style>
  <w:style w:type="character" w:customStyle="1" w:styleId="af4">
    <w:name w:val="文本：删除"/>
    <w:basedOn w:val="a0"/>
    <w:uiPriority w:val="1"/>
    <w:rsid w:val="00B7514B"/>
    <w:rPr>
      <w:i/>
      <w:strike/>
      <w:dstrike w:val="0"/>
      <w:color w:val="BFBFBF" w:themeColor="background1" w:themeShade="BF"/>
    </w:rPr>
  </w:style>
  <w:style w:type="character" w:styleId="af5">
    <w:name w:val="annotation reference"/>
    <w:basedOn w:val="a0"/>
    <w:uiPriority w:val="99"/>
    <w:semiHidden/>
    <w:unhideWhenUsed/>
    <w:rsid w:val="00BB5FE9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BB5FE9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BB5FE9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B5FE9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BB5FE9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BB5FE9"/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BB5FE9"/>
    <w:rPr>
      <w:sz w:val="18"/>
      <w:szCs w:val="18"/>
    </w:rPr>
  </w:style>
  <w:style w:type="paragraph" w:styleId="afc">
    <w:name w:val="No Spacing"/>
    <w:uiPriority w:val="1"/>
    <w:qFormat/>
    <w:rsid w:val="002E3AF1"/>
    <w:pPr>
      <w:widowControl w:val="0"/>
      <w:jc w:val="both"/>
    </w:pPr>
  </w:style>
  <w:style w:type="paragraph" w:customStyle="1" w:styleId="-9">
    <w:name w:val="副标题-左"/>
    <w:basedOn w:val="a9"/>
    <w:autoRedefine/>
    <w:qFormat/>
    <w:rsid w:val="00817DAF"/>
    <w:pPr>
      <w:jc w:val="left"/>
      <w:pPrChange w:id="0" w:author="薛松" w:date="2020-05-29T15:57:00Z">
        <w:pPr>
          <w:widowControl w:val="0"/>
          <w:spacing w:before="240" w:after="60" w:line="312" w:lineRule="auto"/>
          <w:jc w:val="center"/>
        </w:pPr>
      </w:pPrChange>
    </w:pPr>
    <w:rPr>
      <w:rPrChange w:id="0" w:author="薛松" w:date="2020-05-29T15:57:00Z">
        <w:rPr>
          <w:rFonts w:asciiTheme="minorHAnsi" w:eastAsiaTheme="minorEastAsia" w:hAnsiTheme="minorHAnsi" w:cstheme="minorBidi"/>
          <w:b/>
          <w:bCs/>
          <w:kern w:val="28"/>
          <w:sz w:val="30"/>
          <w:szCs w:val="32"/>
          <w:lang w:val="en-US" w:eastAsia="zh-CN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Documents\&#33258;&#23450;&#20041;%20Office%20&#27169;&#26495;\&#34203;&#26494;&#26631;&#2093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C9F71-030C-463B-B4DE-E2858B51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薛松标准模板.dotx</Template>
  <TotalTime>24</TotalTime>
  <Pages>10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薛松</dc:creator>
  <cp:keywords/>
  <dc:description/>
  <cp:lastModifiedBy>薛松</cp:lastModifiedBy>
  <cp:revision>10</cp:revision>
  <dcterms:created xsi:type="dcterms:W3CDTF">2020-05-29T07:46:00Z</dcterms:created>
  <dcterms:modified xsi:type="dcterms:W3CDTF">2020-05-29T08:01:00Z</dcterms:modified>
</cp:coreProperties>
</file>